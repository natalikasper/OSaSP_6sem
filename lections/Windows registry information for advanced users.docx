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239" w:rsidRPr="00BA33C3" w:rsidRDefault="00BA33C3" w:rsidP="004D6A17">
      <w:pPr>
        <w:shd w:val="clear" w:color="auto" w:fill="FFFFFF"/>
        <w:spacing w:before="360" w:after="48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 xml:space="preserve">РЕЕЕСТР 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ru-RU"/>
        </w:rPr>
        <w:t>WINDOWS</w:t>
      </w:r>
    </w:p>
    <w:p w:rsidR="004D6A17" w:rsidRPr="004D6A17" w:rsidRDefault="00BA33C3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Microsoft</w:t>
      </w:r>
      <w:proofErr w:type="spellEnd"/>
      <w:r w:rsidRPr="00BA33C3">
        <w:rPr>
          <w:rFonts w:eastAsia="Times New Roman" w:cs="Courier New"/>
          <w:color w:val="222222"/>
          <w:sz w:val="42"/>
          <w:szCs w:val="42"/>
          <w:lang w:eastAsia="ru-RU"/>
        </w:rPr>
        <w:t xml:space="preserve"> </w:t>
      </w:r>
      <w:r w:rsidR="004D6A17" w:rsidRPr="004D6A17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определяет реестр как:</w:t>
      </w:r>
    </w:p>
    <w:p w:rsidR="00BA33C3" w:rsidRDefault="00BA33C3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eastAsia="Times New Roman" w:cs="Courier New"/>
          <w:color w:val="222222"/>
          <w:sz w:val="42"/>
          <w:szCs w:val="42"/>
          <w:lang w:eastAsia="ru-RU"/>
        </w:rPr>
      </w:pPr>
    </w:p>
    <w:p w:rsidR="004D6A17" w:rsidRPr="004D6A17" w:rsidRDefault="00BA33C3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 w:rsidRPr="00BA33C3">
        <w:rPr>
          <w:rFonts w:ascii="inherit" w:eastAsia="Times New Roman" w:hAnsi="inherit" w:cs="Courier New"/>
          <w:b/>
          <w:i/>
          <w:color w:val="222222"/>
          <w:sz w:val="42"/>
          <w:szCs w:val="42"/>
          <w:lang w:eastAsia="ru-RU"/>
        </w:rPr>
        <w:t>Центральн</w:t>
      </w:r>
      <w:r w:rsidRPr="00BA33C3">
        <w:rPr>
          <w:rFonts w:eastAsia="Times New Roman" w:cs="Courier New"/>
          <w:b/>
          <w:i/>
          <w:color w:val="222222"/>
          <w:sz w:val="42"/>
          <w:szCs w:val="42"/>
          <w:lang w:eastAsia="ru-RU"/>
        </w:rPr>
        <w:t>ую</w:t>
      </w:r>
      <w:r w:rsidRPr="00BA33C3">
        <w:rPr>
          <w:rFonts w:ascii="inherit" w:eastAsia="Times New Roman" w:hAnsi="inherit" w:cs="Courier New"/>
          <w:b/>
          <w:i/>
          <w:color w:val="222222"/>
          <w:sz w:val="42"/>
          <w:szCs w:val="42"/>
          <w:lang w:eastAsia="ru-RU"/>
        </w:rPr>
        <w:t xml:space="preserve"> иерархическ</w:t>
      </w:r>
      <w:r w:rsidRPr="00BA33C3">
        <w:rPr>
          <w:rFonts w:eastAsia="Times New Roman" w:cs="Courier New"/>
          <w:b/>
          <w:i/>
          <w:color w:val="222222"/>
          <w:sz w:val="42"/>
          <w:szCs w:val="42"/>
          <w:lang w:eastAsia="ru-RU"/>
        </w:rPr>
        <w:t>ую</w:t>
      </w:r>
      <w:r w:rsidRPr="00BA33C3">
        <w:rPr>
          <w:rFonts w:ascii="inherit" w:eastAsia="Times New Roman" w:hAnsi="inherit" w:cs="Courier New"/>
          <w:b/>
          <w:i/>
          <w:color w:val="222222"/>
          <w:sz w:val="42"/>
          <w:szCs w:val="42"/>
          <w:lang w:eastAsia="ru-RU"/>
        </w:rPr>
        <w:t xml:space="preserve"> баз</w:t>
      </w:r>
      <w:r w:rsidRPr="00BA33C3">
        <w:rPr>
          <w:rFonts w:eastAsia="Times New Roman" w:cs="Courier New"/>
          <w:b/>
          <w:i/>
          <w:color w:val="222222"/>
          <w:sz w:val="42"/>
          <w:szCs w:val="42"/>
          <w:lang w:eastAsia="ru-RU"/>
        </w:rPr>
        <w:t>у</w:t>
      </w:r>
      <w:r w:rsidR="004D6A17" w:rsidRPr="004D6A17">
        <w:rPr>
          <w:rFonts w:ascii="inherit" w:eastAsia="Times New Roman" w:hAnsi="inherit" w:cs="Courier New"/>
          <w:b/>
          <w:i/>
          <w:color w:val="222222"/>
          <w:sz w:val="42"/>
          <w:szCs w:val="42"/>
          <w:lang w:eastAsia="ru-RU"/>
        </w:rPr>
        <w:t xml:space="preserve"> данных</w:t>
      </w:r>
      <w:r w:rsidR="004D6A17" w:rsidRPr="004D6A17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 для хранения информации, необходимой для настройки системы для одного или нескольких пользователей, приложений и аппаратных устройств.</w:t>
      </w:r>
    </w:p>
    <w:p w:rsidR="004D6A17" w:rsidRPr="004D6A17" w:rsidRDefault="004D6A17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</w:p>
    <w:p w:rsidR="00BA33C3" w:rsidRDefault="004D6A17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eastAsia="Times New Roman" w:cs="inherit"/>
          <w:color w:val="222222"/>
          <w:sz w:val="42"/>
          <w:szCs w:val="42"/>
          <w:lang w:eastAsia="ru-RU"/>
        </w:rPr>
      </w:pPr>
      <w:r w:rsidRPr="004D6A17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Реестр содержит информацию, на которую </w:t>
      </w:r>
      <w:proofErr w:type="spellStart"/>
      <w:r w:rsidRPr="004D6A17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Windows</w:t>
      </w:r>
      <w:proofErr w:type="spellEnd"/>
      <w:r w:rsidRPr="004D6A17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постоянно ссылается во время работы, такую </w:t>
      </w:r>
      <w:r w:rsidRPr="004D6A17">
        <w:rPr>
          <w:rFonts w:ascii="Cambria Math" w:eastAsia="Times New Roman" w:hAnsi="Cambria Math" w:cs="Cambria Math"/>
          <w:color w:val="222222"/>
          <w:sz w:val="42"/>
          <w:szCs w:val="42"/>
          <w:lang w:eastAsia="ru-RU"/>
        </w:rPr>
        <w:t>​​</w:t>
      </w:r>
      <w:r w:rsidRPr="004D6A17">
        <w:rPr>
          <w:rFonts w:ascii="inherit" w:eastAsia="Times New Roman" w:hAnsi="inherit" w:cs="inherit"/>
          <w:color w:val="222222"/>
          <w:sz w:val="42"/>
          <w:szCs w:val="42"/>
          <w:lang w:eastAsia="ru-RU"/>
        </w:rPr>
        <w:t xml:space="preserve">как </w:t>
      </w:r>
    </w:p>
    <w:p w:rsidR="00BA33C3" w:rsidRDefault="00BA33C3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eastAsia="Times New Roman" w:cs="inherit"/>
          <w:color w:val="222222"/>
          <w:sz w:val="42"/>
          <w:szCs w:val="42"/>
          <w:lang w:eastAsia="ru-RU"/>
        </w:rPr>
      </w:pPr>
    </w:p>
    <w:p w:rsidR="00BA33C3" w:rsidRDefault="00BA33C3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eastAsia="Times New Roman" w:cs="inherit"/>
          <w:color w:val="222222"/>
          <w:sz w:val="42"/>
          <w:szCs w:val="42"/>
          <w:lang w:eastAsia="ru-RU"/>
        </w:rPr>
      </w:pPr>
      <w:r>
        <w:rPr>
          <w:rFonts w:eastAsia="Times New Roman" w:cs="inherit"/>
          <w:color w:val="222222"/>
          <w:sz w:val="42"/>
          <w:szCs w:val="42"/>
          <w:lang w:eastAsia="ru-RU"/>
        </w:rPr>
        <w:sym w:font="Symbol" w:char="F02D"/>
      </w:r>
      <w:r>
        <w:rPr>
          <w:rFonts w:eastAsia="Times New Roman" w:cs="inherit"/>
          <w:color w:val="222222"/>
          <w:sz w:val="42"/>
          <w:szCs w:val="42"/>
          <w:lang w:eastAsia="ru-RU"/>
        </w:rPr>
        <w:t xml:space="preserve">   </w:t>
      </w:r>
      <w:r w:rsidR="004D6A17" w:rsidRPr="004D6A17">
        <w:rPr>
          <w:rFonts w:ascii="inherit" w:eastAsia="Times New Roman" w:hAnsi="inherit" w:cs="inherit"/>
          <w:color w:val="222222"/>
          <w:sz w:val="42"/>
          <w:szCs w:val="42"/>
          <w:lang w:eastAsia="ru-RU"/>
        </w:rPr>
        <w:t xml:space="preserve">профили для каждого пользователя, </w:t>
      </w:r>
    </w:p>
    <w:p w:rsidR="00BA33C3" w:rsidRDefault="00BA33C3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eastAsia="Times New Roman" w:cs="inherit"/>
          <w:color w:val="222222"/>
          <w:sz w:val="42"/>
          <w:szCs w:val="42"/>
          <w:lang w:eastAsia="ru-RU"/>
        </w:rPr>
      </w:pPr>
      <w:r>
        <w:rPr>
          <w:rFonts w:ascii="inherit" w:eastAsia="Times New Roman" w:hAnsi="inherit" w:cs="inherit"/>
          <w:color w:val="222222"/>
          <w:sz w:val="42"/>
          <w:szCs w:val="42"/>
          <w:lang w:eastAsia="ru-RU"/>
        </w:rPr>
        <w:sym w:font="Symbol" w:char="F02D"/>
      </w:r>
      <w:r>
        <w:rPr>
          <w:rFonts w:eastAsia="Times New Roman" w:cs="inherit"/>
          <w:color w:val="222222"/>
          <w:sz w:val="42"/>
          <w:szCs w:val="42"/>
          <w:lang w:eastAsia="ru-RU"/>
        </w:rPr>
        <w:t xml:space="preserve"> </w:t>
      </w:r>
      <w:r w:rsidR="004D6A17" w:rsidRPr="004D6A17">
        <w:rPr>
          <w:rFonts w:ascii="inherit" w:eastAsia="Times New Roman" w:hAnsi="inherit" w:cs="inherit"/>
          <w:color w:val="222222"/>
          <w:sz w:val="42"/>
          <w:szCs w:val="42"/>
          <w:lang w:eastAsia="ru-RU"/>
        </w:rPr>
        <w:t xml:space="preserve">приложения, установленные на компьютере, и </w:t>
      </w:r>
      <w:r>
        <w:rPr>
          <w:rFonts w:ascii="inherit" w:eastAsia="Times New Roman" w:hAnsi="inherit" w:cs="inherit"/>
          <w:color w:val="222222"/>
          <w:sz w:val="42"/>
          <w:szCs w:val="42"/>
          <w:lang w:eastAsia="ru-RU"/>
        </w:rPr>
        <w:sym w:font="Symbol" w:char="F02D"/>
      </w:r>
      <w:r>
        <w:rPr>
          <w:rFonts w:eastAsia="Times New Roman" w:cs="inherit"/>
          <w:color w:val="222222"/>
          <w:sz w:val="42"/>
          <w:szCs w:val="42"/>
          <w:lang w:eastAsia="ru-RU"/>
        </w:rPr>
        <w:t>   </w:t>
      </w:r>
      <w:r w:rsidR="004D6A17" w:rsidRPr="004D6A17">
        <w:rPr>
          <w:rFonts w:ascii="inherit" w:eastAsia="Times New Roman" w:hAnsi="inherit" w:cs="inherit"/>
          <w:color w:val="222222"/>
          <w:sz w:val="42"/>
          <w:szCs w:val="42"/>
          <w:lang w:eastAsia="ru-RU"/>
        </w:rPr>
        <w:t>типы документов,</w:t>
      </w:r>
      <w:r>
        <w:rPr>
          <w:rFonts w:ascii="inherit" w:eastAsia="Times New Roman" w:hAnsi="inherit" w:cs="inherit"/>
          <w:color w:val="222222"/>
          <w:sz w:val="42"/>
          <w:szCs w:val="42"/>
          <w:lang w:eastAsia="ru-RU"/>
        </w:rPr>
        <w:t xml:space="preserve"> которые каждый может создавать</w:t>
      </w:r>
    </w:p>
    <w:p w:rsidR="00BA33C3" w:rsidRDefault="00BA33C3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eastAsia="Times New Roman" w:cs="Courier New"/>
          <w:color w:val="222222"/>
          <w:sz w:val="42"/>
          <w:szCs w:val="42"/>
          <w:lang w:eastAsia="ru-RU"/>
        </w:rPr>
      </w:pPr>
      <w:r>
        <w:rPr>
          <w:rFonts w:eastAsia="Times New Roman" w:cs="inherit"/>
          <w:color w:val="222222"/>
          <w:sz w:val="42"/>
          <w:szCs w:val="42"/>
          <w:lang w:eastAsia="ru-RU"/>
        </w:rPr>
        <w:sym w:font="Symbol" w:char="F02D"/>
      </w:r>
      <w:r w:rsidR="004D6A17" w:rsidRPr="004D6A17">
        <w:rPr>
          <w:rFonts w:ascii="inherit" w:eastAsia="Times New Roman" w:hAnsi="inherit" w:cs="inherit"/>
          <w:color w:val="222222"/>
          <w:sz w:val="42"/>
          <w:szCs w:val="42"/>
          <w:lang w:eastAsia="ru-RU"/>
        </w:rPr>
        <w:t xml:space="preserve"> </w:t>
      </w:r>
      <w:r>
        <w:rPr>
          <w:rFonts w:eastAsia="Times New Roman" w:cs="inherit"/>
          <w:color w:val="222222"/>
          <w:sz w:val="42"/>
          <w:szCs w:val="42"/>
          <w:lang w:eastAsia="ru-RU"/>
        </w:rPr>
        <w:t xml:space="preserve">  </w:t>
      </w:r>
      <w:r>
        <w:rPr>
          <w:rFonts w:ascii="inherit" w:eastAsia="Times New Roman" w:hAnsi="inherit" w:cs="inherit"/>
          <w:color w:val="222222"/>
          <w:sz w:val="42"/>
          <w:szCs w:val="42"/>
          <w:lang w:eastAsia="ru-RU"/>
        </w:rPr>
        <w:t xml:space="preserve">настройки </w:t>
      </w:r>
      <w:r w:rsidR="004D6A17" w:rsidRPr="004D6A17">
        <w:rPr>
          <w:rFonts w:ascii="inherit" w:eastAsia="Times New Roman" w:hAnsi="inherit" w:cs="inherit"/>
          <w:color w:val="222222"/>
          <w:sz w:val="42"/>
          <w:szCs w:val="42"/>
          <w:lang w:eastAsia="ru-RU"/>
        </w:rPr>
        <w:t xml:space="preserve"> свойств дл</w:t>
      </w:r>
      <w:r w:rsidR="004D6A17" w:rsidRPr="004D6A17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я папок</w:t>
      </w:r>
    </w:p>
    <w:p w:rsidR="00BA33C3" w:rsidRDefault="00BA33C3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eastAsia="Times New Roman" w:cs="Courier New"/>
          <w:color w:val="222222"/>
          <w:sz w:val="42"/>
          <w:szCs w:val="42"/>
          <w:lang w:eastAsia="ru-RU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sym w:font="Symbol" w:char="F02D"/>
      </w:r>
      <w:r>
        <w:rPr>
          <w:rFonts w:eastAsia="Times New Roman" w:cs="Courier New"/>
          <w:color w:val="222222"/>
          <w:sz w:val="42"/>
          <w:szCs w:val="42"/>
          <w:lang w:eastAsia="ru-RU"/>
        </w:rPr>
        <w:t xml:space="preserve">  </w:t>
      </w:r>
      <w:r w:rsidR="004D6A17" w:rsidRPr="004D6A17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значки приложений, </w:t>
      </w:r>
    </w:p>
    <w:p w:rsidR="00BA33C3" w:rsidRDefault="00BA33C3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eastAsia="Times New Roman" w:cs="Courier New"/>
          <w:color w:val="222222"/>
          <w:sz w:val="42"/>
          <w:szCs w:val="42"/>
          <w:lang w:eastAsia="ru-RU"/>
        </w:rPr>
      </w:pPr>
      <w:r>
        <w:rPr>
          <w:rFonts w:eastAsia="Times New Roman" w:cs="Courier New"/>
          <w:color w:val="222222"/>
          <w:sz w:val="42"/>
          <w:szCs w:val="42"/>
          <w:lang w:eastAsia="ru-RU"/>
        </w:rPr>
        <w:sym w:font="Symbol" w:char="F02D"/>
      </w:r>
      <w:r>
        <w:rPr>
          <w:rFonts w:eastAsia="Times New Roman" w:cs="Courier New"/>
          <w:color w:val="222222"/>
          <w:sz w:val="42"/>
          <w:szCs w:val="42"/>
          <w:lang w:eastAsia="ru-RU"/>
        </w:rPr>
        <w:t xml:space="preserve">   </w:t>
      </w:r>
      <w:r w:rsidR="004D6A17" w:rsidRPr="004D6A17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обор</w:t>
      </w:r>
      <w:r w:rsidR="00E81467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удование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в системе, </w:t>
      </w:r>
    </w:p>
    <w:p w:rsidR="004D6A17" w:rsidRPr="004D6A17" w:rsidRDefault="00BA33C3" w:rsidP="004D6A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eastAsia="Times New Roman" w:cs="Courier New"/>
          <w:color w:val="222222"/>
          <w:sz w:val="42"/>
          <w:szCs w:val="42"/>
          <w:lang w:eastAsia="ru-RU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sym w:font="Symbol" w:char="F02D"/>
      </w:r>
      <w:r>
        <w:rPr>
          <w:rFonts w:eastAsia="Times New Roman" w:cs="Courier New"/>
          <w:color w:val="222222"/>
          <w:sz w:val="42"/>
          <w:szCs w:val="42"/>
          <w:lang w:eastAsia="ru-RU"/>
        </w:rPr>
        <w:t xml:space="preserve">  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порты, которые используются</w:t>
      </w:r>
      <w:r>
        <w:rPr>
          <w:rFonts w:eastAsia="Times New Roman" w:cs="Courier New"/>
          <w:color w:val="222222"/>
          <w:sz w:val="42"/>
          <w:szCs w:val="42"/>
          <w:lang w:eastAsia="ru-RU"/>
        </w:rPr>
        <w:t xml:space="preserve">  и др.</w:t>
      </w:r>
    </w:p>
    <w:p w:rsidR="00162B88" w:rsidRDefault="00162B88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962650" cy="38576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B88" w:rsidRDefault="00162B88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162B88" w:rsidRDefault="00162B88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6121400" cy="220261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20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B88" w:rsidRDefault="00162B88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>
        <w:rPr>
          <w:rFonts w:ascii="Segoe UI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324475" cy="48291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239" w:rsidRPr="004D6A17">
        <w:rPr>
          <w:rFonts w:ascii="Segoe UI" w:hAnsi="Segoe UI" w:cs="Segoe UI"/>
          <w:color w:val="000000"/>
          <w:sz w:val="23"/>
          <w:szCs w:val="23"/>
        </w:rPr>
        <w:br/>
      </w:r>
    </w:p>
    <w:p w:rsidR="00162B88" w:rsidRDefault="00162B88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162B88" w:rsidRDefault="00162B88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BA33C3" w:rsidRDefault="004D6A17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Реестр заменяет большинство текстовых INI-файлов, используемых в конфигурационных файлах </w:t>
      </w:r>
      <w:proofErr w:type="spellStart"/>
      <w:r>
        <w:rPr>
          <w:rFonts w:ascii="inherit" w:hAnsi="inherit"/>
          <w:color w:val="222222"/>
          <w:sz w:val="42"/>
          <w:szCs w:val="42"/>
        </w:rPr>
        <w:t>Windows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</w:t>
      </w:r>
    </w:p>
    <w:p w:rsidR="00BA33C3" w:rsidRDefault="00BA33C3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BA33C3" w:rsidRDefault="004D6A17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 w:rsidRPr="00BA33C3">
        <w:rPr>
          <w:rFonts w:ascii="inherit" w:hAnsi="inherit"/>
          <w:b/>
          <w:color w:val="222222"/>
          <w:sz w:val="42"/>
          <w:szCs w:val="42"/>
        </w:rPr>
        <w:t xml:space="preserve">Улей реестра </w:t>
      </w:r>
      <w:r>
        <w:rPr>
          <w:rFonts w:ascii="inherit" w:hAnsi="inherit"/>
          <w:color w:val="222222"/>
          <w:sz w:val="42"/>
          <w:szCs w:val="42"/>
        </w:rPr>
        <w:t xml:space="preserve">- это группа ключей, подразделов и значений в реестре, которая имеет набор вспомогательных файлов, которые содержат резервные копии своих данных. </w:t>
      </w:r>
    </w:p>
    <w:p w:rsidR="00BA33C3" w:rsidRDefault="00BA33C3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BA33C3" w:rsidRDefault="004D6A17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lastRenderedPageBreak/>
        <w:t>Файлы поддержки для всех ульев, кроме HKEY_CURRENT_USER, находятся в папке</w:t>
      </w:r>
    </w:p>
    <w:p w:rsidR="00BA33C3" w:rsidRPr="00BA33C3" w:rsidRDefault="00BA33C3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BA33C3" w:rsidRPr="000B3229" w:rsidRDefault="004D6A17" w:rsidP="00BA33C3">
      <w:pPr>
        <w:pStyle w:val="HTML"/>
        <w:shd w:val="clear" w:color="auto" w:fill="F8F9FA"/>
        <w:spacing w:line="540" w:lineRule="atLeast"/>
        <w:jc w:val="center"/>
        <w:rPr>
          <w:rFonts w:asciiTheme="minorHAnsi" w:hAnsiTheme="minorHAnsi"/>
          <w:b/>
          <w:color w:val="222222"/>
          <w:sz w:val="42"/>
          <w:szCs w:val="42"/>
          <w:lang w:val="en-US"/>
        </w:rPr>
      </w:pPr>
      <w:r w:rsidRPr="00BA33C3">
        <w:rPr>
          <w:rFonts w:ascii="inherit" w:hAnsi="inherit"/>
          <w:b/>
          <w:color w:val="222222"/>
          <w:sz w:val="42"/>
          <w:szCs w:val="42"/>
          <w:lang w:val="en-US"/>
        </w:rPr>
        <w:t>% SystemRoot% \ System32 \ Config</w:t>
      </w:r>
    </w:p>
    <w:p w:rsidR="00BA33C3" w:rsidRPr="000B3229" w:rsidRDefault="00BA33C3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  <w:lang w:val="en-US"/>
        </w:rPr>
      </w:pPr>
    </w:p>
    <w:p w:rsidR="00BA33C3" w:rsidRPr="000B3229" w:rsidRDefault="00BA33C3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  <w:lang w:val="en-US"/>
        </w:rPr>
      </w:pPr>
    </w:p>
    <w:p w:rsidR="00BA33C3" w:rsidRPr="000B3229" w:rsidRDefault="004D6A17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  <w:lang w:val="en-US"/>
        </w:rPr>
      </w:pPr>
      <w:r>
        <w:rPr>
          <w:rFonts w:ascii="inherit" w:hAnsi="inherit"/>
          <w:color w:val="222222"/>
          <w:sz w:val="42"/>
          <w:szCs w:val="42"/>
        </w:rPr>
        <w:t>Вспомогательные</w:t>
      </w:r>
      <w:r w:rsidRPr="000B3229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файлы</w:t>
      </w:r>
      <w:r w:rsidRPr="000B3229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для</w:t>
      </w:r>
      <w:r w:rsidRPr="000B3229">
        <w:rPr>
          <w:rFonts w:ascii="inherit" w:hAnsi="inherit"/>
          <w:color w:val="222222"/>
          <w:sz w:val="42"/>
          <w:szCs w:val="42"/>
          <w:lang w:val="en-US"/>
        </w:rPr>
        <w:t xml:space="preserve"> HKEY_CURRENT_USER </w:t>
      </w:r>
    </w:p>
    <w:p w:rsidR="00BA33C3" w:rsidRPr="00BA33C3" w:rsidRDefault="004D6A17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  <w:lang w:val="en-US"/>
        </w:rPr>
      </w:pPr>
      <w:r>
        <w:rPr>
          <w:rFonts w:ascii="inherit" w:hAnsi="inherit"/>
          <w:color w:val="222222"/>
          <w:sz w:val="42"/>
          <w:szCs w:val="42"/>
        </w:rPr>
        <w:t>находятся</w:t>
      </w:r>
      <w:r w:rsidRPr="00BA33C3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в</w:t>
      </w:r>
      <w:r w:rsidRPr="00BA33C3">
        <w:rPr>
          <w:rFonts w:ascii="inherit" w:hAnsi="inherit"/>
          <w:color w:val="222222"/>
          <w:sz w:val="42"/>
          <w:szCs w:val="42"/>
          <w:lang w:val="en-US"/>
        </w:rPr>
        <w:t xml:space="preserve"> </w:t>
      </w:r>
      <w:r>
        <w:rPr>
          <w:rFonts w:ascii="inherit" w:hAnsi="inherit"/>
          <w:color w:val="222222"/>
          <w:sz w:val="42"/>
          <w:szCs w:val="42"/>
        </w:rPr>
        <w:t>папке</w:t>
      </w:r>
    </w:p>
    <w:p w:rsidR="00BA33C3" w:rsidRPr="000B3229" w:rsidRDefault="004D6A17" w:rsidP="00BA33C3">
      <w:pPr>
        <w:pStyle w:val="HTML"/>
        <w:shd w:val="clear" w:color="auto" w:fill="F8F9FA"/>
        <w:spacing w:line="540" w:lineRule="atLeast"/>
        <w:jc w:val="center"/>
        <w:rPr>
          <w:rFonts w:asciiTheme="minorHAnsi" w:hAnsiTheme="minorHAnsi"/>
          <w:b/>
          <w:color w:val="222222"/>
          <w:sz w:val="42"/>
          <w:szCs w:val="42"/>
          <w:lang w:val="en-US"/>
        </w:rPr>
      </w:pPr>
      <w:r w:rsidRPr="00BA33C3">
        <w:rPr>
          <w:rFonts w:ascii="inherit" w:hAnsi="inherit"/>
          <w:b/>
          <w:color w:val="222222"/>
          <w:sz w:val="42"/>
          <w:szCs w:val="42"/>
          <w:lang w:val="en-US"/>
        </w:rPr>
        <w:t>% SystemRoot% \ Profiles \ Username.</w:t>
      </w:r>
    </w:p>
    <w:p w:rsidR="00BA33C3" w:rsidRPr="000B3229" w:rsidRDefault="00BA33C3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  <w:lang w:val="en-US"/>
        </w:rPr>
      </w:pPr>
    </w:p>
    <w:p w:rsidR="004D6A17" w:rsidRDefault="004D6A17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Расширения имен файлов в этих папках указывают тип данных, которые они содержат. </w:t>
      </w:r>
    </w:p>
    <w:p w:rsidR="00E81467" w:rsidRPr="00E81467" w:rsidRDefault="00E81467" w:rsidP="004D6A17">
      <w:pPr>
        <w:pStyle w:val="HTML"/>
        <w:shd w:val="clear" w:color="auto" w:fill="F8F9FA"/>
        <w:spacing w:line="540" w:lineRule="atLeast"/>
        <w:jc w:val="both"/>
        <w:rPr>
          <w:rFonts w:asciiTheme="minorHAnsi" w:hAnsiTheme="minorHAnsi"/>
          <w:color w:val="222222"/>
          <w:sz w:val="42"/>
          <w:szCs w:val="42"/>
        </w:rPr>
      </w:pPr>
    </w:p>
    <w:p w:rsidR="00087239" w:rsidRPr="004D6A17" w:rsidRDefault="00087239" w:rsidP="004D6A17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</w:p>
    <w:p w:rsidR="004D6A17" w:rsidRDefault="00087239" w:rsidP="004D6A17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</w:rPr>
      </w:pPr>
      <w:r w:rsidRPr="004D6A17">
        <w:rPr>
          <w:rFonts w:ascii="Segoe UI" w:hAnsi="Segoe UI" w:cs="Segoe UI"/>
          <w:color w:val="000000"/>
          <w:sz w:val="23"/>
          <w:szCs w:val="23"/>
        </w:rPr>
        <w:br/>
      </w:r>
      <w:r w:rsidR="004D6A17">
        <w:rPr>
          <w:rFonts w:ascii="inherit" w:hAnsi="inherit"/>
          <w:color w:val="222222"/>
          <w:sz w:val="42"/>
          <w:szCs w:val="42"/>
        </w:rPr>
        <w:t>В следующей таблице перечислены предопределенные ключи, которые используются системой. Максимальный размер имени ключа составляет 255 символов.</w:t>
      </w:r>
    </w:p>
    <w:p w:rsidR="004D6A17" w:rsidRPr="004D6A17" w:rsidRDefault="004D6A17" w:rsidP="004D6A17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</w:p>
    <w:tbl>
      <w:tblPr>
        <w:tblW w:w="94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1"/>
        <w:gridCol w:w="7641"/>
      </w:tblGrid>
      <w:tr w:rsidR="00087239" w:rsidRPr="00087239" w:rsidTr="000B3229">
        <w:tc>
          <w:tcPr>
            <w:tcW w:w="28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087239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72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predefined</w:t>
            </w:r>
            <w:proofErr w:type="spellEnd"/>
            <w:r w:rsidRPr="000872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72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28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087239" w:rsidRDefault="00095983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087239" w:rsidRPr="004D6A17" w:rsidTr="000B3229">
        <w:tc>
          <w:tcPr>
            <w:tcW w:w="28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HKEY_CURRENT_USER</w:t>
            </w:r>
          </w:p>
        </w:tc>
        <w:tc>
          <w:tcPr>
            <w:tcW w:w="128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5983" w:rsidRDefault="004D6A17" w:rsidP="004D6A17">
            <w:pPr>
              <w:pStyle w:val="HTML"/>
              <w:shd w:val="clear" w:color="auto" w:fill="F8F9FA"/>
              <w:spacing w:line="540" w:lineRule="atLeast"/>
              <w:jc w:val="both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Содержит корень информации о</w:t>
            </w:r>
          </w:p>
          <w:p w:rsidR="00095983" w:rsidRDefault="004D6A17" w:rsidP="004D6A17">
            <w:pPr>
              <w:pStyle w:val="HTML"/>
              <w:shd w:val="clear" w:color="auto" w:fill="F8F9FA"/>
              <w:spacing w:line="540" w:lineRule="atLeast"/>
              <w:jc w:val="both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конфигурации для пользователя, </w:t>
            </w:r>
          </w:p>
          <w:p w:rsidR="004D6A17" w:rsidRDefault="004D6A17" w:rsidP="004D6A17">
            <w:pPr>
              <w:pStyle w:val="HTML"/>
              <w:shd w:val="clear" w:color="auto" w:fill="F8F9FA"/>
              <w:spacing w:line="540" w:lineRule="atLeast"/>
              <w:jc w:val="both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который</w:t>
            </w:r>
          </w:p>
          <w:p w:rsidR="00095983" w:rsidRDefault="004D6A17" w:rsidP="004D6A17">
            <w:pPr>
              <w:pStyle w:val="HTML"/>
              <w:shd w:val="clear" w:color="auto" w:fill="F8F9FA"/>
              <w:spacing w:line="540" w:lineRule="atLeast"/>
              <w:jc w:val="both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в настоящее время вош</w:t>
            </w:r>
            <w:r w:rsidR="00095983">
              <w:rPr>
                <w:rFonts w:asciiTheme="minorHAnsi" w:hAnsiTheme="minorHAnsi"/>
                <w:color w:val="222222"/>
                <w:sz w:val="42"/>
                <w:szCs w:val="42"/>
              </w:rPr>
              <w:t>е</w:t>
            </w:r>
            <w:r w:rsidR="00095983">
              <w:rPr>
                <w:rFonts w:ascii="inherit" w:hAnsi="inherit"/>
                <w:color w:val="222222"/>
                <w:sz w:val="42"/>
                <w:szCs w:val="42"/>
              </w:rPr>
              <w:t>л</w:t>
            </w: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в систему.</w:t>
            </w:r>
          </w:p>
          <w:p w:rsidR="00095983" w:rsidRDefault="004D6A17" w:rsidP="004D6A17">
            <w:pPr>
              <w:pStyle w:val="HTML"/>
              <w:shd w:val="clear" w:color="auto" w:fill="F8F9FA"/>
              <w:spacing w:line="540" w:lineRule="atLeast"/>
              <w:jc w:val="both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lastRenderedPageBreak/>
              <w:t xml:space="preserve">Этот ключ иногда сокращенно </w:t>
            </w:r>
          </w:p>
          <w:p w:rsidR="004D6A17" w:rsidRDefault="004D6A17" w:rsidP="004D6A17">
            <w:pPr>
              <w:pStyle w:val="HTML"/>
              <w:shd w:val="clear" w:color="auto" w:fill="F8F9FA"/>
              <w:spacing w:line="540" w:lineRule="atLeast"/>
              <w:jc w:val="both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обозначается как «HKCU».</w:t>
            </w:r>
          </w:p>
          <w:p w:rsidR="00087239" w:rsidRPr="004D6A1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239" w:rsidRPr="004D6A17" w:rsidTr="000B3229">
        <w:tc>
          <w:tcPr>
            <w:tcW w:w="28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HKEY_USERS</w:t>
            </w:r>
          </w:p>
        </w:tc>
        <w:tc>
          <w:tcPr>
            <w:tcW w:w="128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16C2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Содержит все активно загруженные </w:t>
            </w:r>
          </w:p>
          <w:p w:rsidR="004D6A17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профили пользователей на компьютере.</w:t>
            </w:r>
          </w:p>
          <w:p w:rsidR="00F016C2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HKEY_CURRENT_USER </w:t>
            </w:r>
          </w:p>
          <w:p w:rsidR="004D6A17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является подразделом HKEY_USERS.</w:t>
            </w:r>
          </w:p>
          <w:p w:rsidR="00F016C2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HKEY_USERS иногда сокращенно </w:t>
            </w:r>
          </w:p>
          <w:p w:rsidR="004D6A17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обозначается как «HKU».</w:t>
            </w:r>
          </w:p>
          <w:p w:rsidR="00087239" w:rsidRPr="004D6A1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239" w:rsidRPr="004D6A17" w:rsidTr="000B3229">
        <w:tc>
          <w:tcPr>
            <w:tcW w:w="28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HKEY_LOCAL_MACHINE</w:t>
            </w:r>
          </w:p>
        </w:tc>
        <w:tc>
          <w:tcPr>
            <w:tcW w:w="128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6A17" w:rsidRPr="00A50C5B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Содержит информацию о конфиг</w:t>
            </w:r>
            <w:r w:rsidR="00A50C5B">
              <w:rPr>
                <w:rFonts w:ascii="inherit" w:hAnsi="inherit"/>
                <w:color w:val="222222"/>
                <w:sz w:val="42"/>
                <w:szCs w:val="42"/>
              </w:rPr>
              <w:t>урации, относящуюся к компьютер</w:t>
            </w:r>
            <w:r w:rsidR="00A50C5B">
              <w:rPr>
                <w:rFonts w:asciiTheme="minorHAnsi" w:hAnsiTheme="minorHAnsi"/>
                <w:color w:val="222222"/>
                <w:sz w:val="42"/>
                <w:szCs w:val="42"/>
              </w:rPr>
              <w:t>а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Этот ключ иногда сокращенно </w:t>
            </w:r>
          </w:p>
          <w:p w:rsidR="004D6A17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обозначается как «HKLM».</w:t>
            </w:r>
          </w:p>
          <w:p w:rsidR="00087239" w:rsidRPr="004D6A1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239" w:rsidRPr="00150BE0" w:rsidTr="000B3229">
        <w:tc>
          <w:tcPr>
            <w:tcW w:w="28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HKEY_CLASSES_ROOT</w:t>
            </w:r>
          </w:p>
        </w:tc>
        <w:tc>
          <w:tcPr>
            <w:tcW w:w="128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0BE0" w:rsidRPr="000B3229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  <w:lang w:val="en-US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Является</w:t>
            </w:r>
            <w:r w:rsidRPr="004D6A17">
              <w:rPr>
                <w:rFonts w:ascii="inherit" w:hAnsi="inherit"/>
                <w:color w:val="222222"/>
                <w:sz w:val="42"/>
                <w:szCs w:val="42"/>
                <w:lang w:val="en-US"/>
              </w:rPr>
              <w:t xml:space="preserve"> </w:t>
            </w:r>
            <w:r>
              <w:rPr>
                <w:rFonts w:ascii="inherit" w:hAnsi="inherit"/>
                <w:color w:val="222222"/>
                <w:sz w:val="42"/>
                <w:szCs w:val="42"/>
              </w:rPr>
              <w:t>подразделом</w:t>
            </w:r>
            <w:r w:rsidRPr="004D6A17">
              <w:rPr>
                <w:rFonts w:ascii="inherit" w:hAnsi="inherit"/>
                <w:color w:val="222222"/>
                <w:sz w:val="42"/>
                <w:szCs w:val="42"/>
                <w:lang w:val="en-US"/>
              </w:rPr>
              <w:t xml:space="preserve"> </w:t>
            </w:r>
          </w:p>
          <w:p w:rsidR="004D6A17" w:rsidRPr="000B3229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  <w:lang w:val="en-US"/>
              </w:rPr>
            </w:pPr>
            <w:r w:rsidRPr="004D6A17">
              <w:rPr>
                <w:rFonts w:ascii="inherit" w:hAnsi="inherit"/>
                <w:color w:val="222222"/>
                <w:sz w:val="42"/>
                <w:szCs w:val="42"/>
                <w:lang w:val="en-US"/>
              </w:rPr>
              <w:t>HKEY</w:t>
            </w:r>
            <w:r w:rsidRPr="000B3229">
              <w:rPr>
                <w:rFonts w:ascii="inherit" w:hAnsi="inherit"/>
                <w:color w:val="222222"/>
                <w:sz w:val="42"/>
                <w:szCs w:val="42"/>
                <w:lang w:val="en-US"/>
              </w:rPr>
              <w:t>_</w:t>
            </w:r>
            <w:r w:rsidRPr="004D6A17">
              <w:rPr>
                <w:rFonts w:ascii="inherit" w:hAnsi="inherit"/>
                <w:color w:val="222222"/>
                <w:sz w:val="42"/>
                <w:szCs w:val="42"/>
                <w:lang w:val="en-US"/>
              </w:rPr>
              <w:t>LOCAL</w:t>
            </w:r>
            <w:r w:rsidRPr="000B3229">
              <w:rPr>
                <w:rFonts w:ascii="inherit" w:hAnsi="inherit"/>
                <w:color w:val="222222"/>
                <w:sz w:val="42"/>
                <w:szCs w:val="42"/>
                <w:lang w:val="en-US"/>
              </w:rPr>
              <w:t>_</w:t>
            </w:r>
            <w:r w:rsidRPr="004D6A17">
              <w:rPr>
                <w:rFonts w:ascii="inherit" w:hAnsi="inherit"/>
                <w:color w:val="222222"/>
                <w:sz w:val="42"/>
                <w:szCs w:val="42"/>
                <w:lang w:val="en-US"/>
              </w:rPr>
              <w:t>MACHINE</w:t>
            </w:r>
            <w:r w:rsidRPr="000B3229">
              <w:rPr>
                <w:rFonts w:ascii="inherit" w:hAnsi="inherit"/>
                <w:color w:val="222222"/>
                <w:sz w:val="42"/>
                <w:szCs w:val="42"/>
                <w:lang w:val="en-US"/>
              </w:rPr>
              <w:t xml:space="preserve"> \ </w:t>
            </w:r>
            <w:r w:rsidRPr="004D6A17">
              <w:rPr>
                <w:rFonts w:ascii="inherit" w:hAnsi="inherit"/>
                <w:color w:val="222222"/>
                <w:sz w:val="42"/>
                <w:szCs w:val="42"/>
                <w:lang w:val="en-US"/>
              </w:rPr>
              <w:t>Software</w:t>
            </w:r>
            <w:r w:rsidRPr="000B3229">
              <w:rPr>
                <w:rFonts w:ascii="inherit" w:hAnsi="inherit"/>
                <w:color w:val="222222"/>
                <w:sz w:val="42"/>
                <w:szCs w:val="42"/>
                <w:lang w:val="en-US"/>
              </w:rPr>
              <w:t>.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Этот ключ иногда сокращенно </w:t>
            </w:r>
          </w:p>
          <w:p w:rsidR="004D6A17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обозначают как «HKCR».</w:t>
            </w:r>
          </w:p>
          <w:p w:rsidR="00087239" w:rsidRPr="000B3229" w:rsidRDefault="00087239" w:rsidP="00150BE0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239" w:rsidRPr="00150BE0" w:rsidTr="000B3229">
        <w:tc>
          <w:tcPr>
            <w:tcW w:w="28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HKEY_CURRENT_CONFIG</w:t>
            </w:r>
          </w:p>
        </w:tc>
        <w:tc>
          <w:tcPr>
            <w:tcW w:w="128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Содержит информацию об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аппаратном профиле,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который используется локальным</w:t>
            </w:r>
          </w:p>
          <w:p w:rsidR="004D6A17" w:rsidRP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компьютером</w:t>
            </w:r>
            <w:r w:rsidR="00150BE0">
              <w:rPr>
                <w:rFonts w:asciiTheme="minorHAnsi" w:hAnsiTheme="minorHAnsi"/>
                <w:color w:val="222222"/>
                <w:sz w:val="42"/>
                <w:szCs w:val="42"/>
              </w:rPr>
              <w:t xml:space="preserve"> при запуске системы</w:t>
            </w:r>
          </w:p>
          <w:p w:rsidR="00087239" w:rsidRPr="00150BE0" w:rsidRDefault="004D6A17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87239" w:rsidRDefault="00087239" w:rsidP="004D6A17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150BE0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</w:p>
    <w:p w:rsidR="000B3229" w:rsidRPr="00150BE0" w:rsidRDefault="000B3229" w:rsidP="004D6A17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</w:p>
    <w:tbl>
      <w:tblPr>
        <w:tblW w:w="9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"/>
        <w:gridCol w:w="1348"/>
        <w:gridCol w:w="6786"/>
      </w:tblGrid>
      <w:tr w:rsidR="00087239" w:rsidRPr="00087239" w:rsidTr="000B3229">
        <w:tc>
          <w:tcPr>
            <w:tcW w:w="145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087239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72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Name</w:t>
            </w:r>
            <w:proofErr w:type="spellEnd"/>
          </w:p>
        </w:tc>
        <w:tc>
          <w:tcPr>
            <w:tcW w:w="228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087239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72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Data</w:t>
            </w:r>
            <w:proofErr w:type="spellEnd"/>
            <w:r w:rsidRPr="000872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72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119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087239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72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087239" w:rsidRPr="004D6A17" w:rsidTr="000B3229">
        <w:tc>
          <w:tcPr>
            <w:tcW w:w="145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Binary</w:t>
            </w:r>
            <w:proofErr w:type="spellEnd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8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REG_BINARY</w:t>
            </w:r>
          </w:p>
        </w:tc>
        <w:tc>
          <w:tcPr>
            <w:tcW w:w="119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Сырые двоичные данные.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Большая часть информации об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аппаратных компонентах хранится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в виде двоичных данных и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отображается в редакторе реестра</w:t>
            </w:r>
          </w:p>
          <w:p w:rsidR="004D6A17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в шестнадцатеричном формате.</w:t>
            </w:r>
          </w:p>
          <w:p w:rsidR="00087239" w:rsidRPr="004D6A1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239" w:rsidRPr="004D6A17" w:rsidTr="000B3229">
        <w:tc>
          <w:tcPr>
            <w:tcW w:w="145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DWORD </w:t>
            </w: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8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REG_DWORD</w:t>
            </w:r>
          </w:p>
        </w:tc>
        <w:tc>
          <w:tcPr>
            <w:tcW w:w="119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Данные представлены числом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длиной 4 байта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(32-разрядное целое число).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Многие параметры драйверов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устройств и служб относятся к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этому типу и отображаются в </w:t>
            </w:r>
          </w:p>
          <w:p w:rsidR="00087239" w:rsidRPr="004D6A17" w:rsidRDefault="004D6A17" w:rsidP="00150BE0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редакторе реестра в двоичном, шестнадцатеричном или десятичном формате. </w:t>
            </w:r>
          </w:p>
        </w:tc>
      </w:tr>
      <w:tr w:rsidR="00087239" w:rsidRPr="004D6A17" w:rsidTr="000B3229">
        <w:tc>
          <w:tcPr>
            <w:tcW w:w="145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Expandable</w:t>
            </w:r>
            <w:proofErr w:type="spellEnd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String</w:t>
            </w:r>
            <w:proofErr w:type="spellEnd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8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REG_EXPAND_SZ</w:t>
            </w:r>
          </w:p>
        </w:tc>
        <w:tc>
          <w:tcPr>
            <w:tcW w:w="119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4D6A17" w:rsidRDefault="004D6A17" w:rsidP="00150BE0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Строка данных переменной длины. </w:t>
            </w:r>
          </w:p>
        </w:tc>
      </w:tr>
      <w:tr w:rsidR="00087239" w:rsidRPr="00087239" w:rsidTr="000B3229">
        <w:tc>
          <w:tcPr>
            <w:tcW w:w="145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Multi-String</w:t>
            </w:r>
            <w:proofErr w:type="spellEnd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8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REG_MULTI_SZ</w:t>
            </w:r>
          </w:p>
        </w:tc>
        <w:tc>
          <w:tcPr>
            <w:tcW w:w="119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Несколько строк. Значения, которые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содержат списки или несколько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значений в форме, которую могут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прочитать люди, обычно относятся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к этому типу. </w:t>
            </w:r>
          </w:p>
          <w:p w:rsidR="004D6A17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Записи разделены пробелами</w:t>
            </w:r>
          </w:p>
          <w:p w:rsidR="00087239" w:rsidRPr="00087239" w:rsidRDefault="00150BE0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запятыми или другими знаками</w:t>
            </w:r>
            <w:r w:rsidR="00087239" w:rsidRPr="000872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7239" w:rsidRPr="00C02BC2" w:rsidTr="000B3229">
        <w:tc>
          <w:tcPr>
            <w:tcW w:w="145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String</w:t>
            </w:r>
            <w:proofErr w:type="spellEnd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Value</w:t>
            </w:r>
            <w:proofErr w:type="spellEnd"/>
          </w:p>
        </w:tc>
        <w:tc>
          <w:tcPr>
            <w:tcW w:w="228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REG_SZ</w:t>
            </w:r>
          </w:p>
        </w:tc>
        <w:tc>
          <w:tcPr>
            <w:tcW w:w="119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150BE0" w:rsidRDefault="00150BE0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фиксированной длины</w:t>
            </w:r>
          </w:p>
        </w:tc>
      </w:tr>
      <w:tr w:rsidR="00087239" w:rsidRPr="004D6A17" w:rsidTr="000B3229">
        <w:tc>
          <w:tcPr>
            <w:tcW w:w="145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Binary</w:t>
            </w:r>
            <w:proofErr w:type="spellEnd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8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REG_RESOURCE_LIST</w:t>
            </w:r>
          </w:p>
        </w:tc>
        <w:tc>
          <w:tcPr>
            <w:tcW w:w="119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0BE0" w:rsidRDefault="00150BE0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Theme="minorHAnsi" w:hAnsiTheme="minorHAnsi"/>
                <w:color w:val="222222"/>
                <w:sz w:val="42"/>
                <w:szCs w:val="42"/>
              </w:rPr>
              <w:t>Последовательность</w:t>
            </w:r>
            <w:r w:rsidR="004D6A17">
              <w:rPr>
                <w:rFonts w:ascii="inherit" w:hAnsi="inherit"/>
                <w:color w:val="222222"/>
                <w:sz w:val="42"/>
                <w:szCs w:val="42"/>
              </w:rPr>
              <w:t xml:space="preserve"> вложенных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массивов, предназначенная для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хранения списка ресурсов,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который используется драйвером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аппаратного устройства или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одним из физических устройств,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которыми он управляет. Эти данные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обнаруживаются и записываются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системой в дерево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\ </w:t>
            </w:r>
            <w:proofErr w:type="spellStart"/>
            <w:r>
              <w:rPr>
                <w:rFonts w:ascii="inherit" w:hAnsi="inherit"/>
                <w:color w:val="222222"/>
                <w:sz w:val="42"/>
                <w:szCs w:val="42"/>
              </w:rPr>
              <w:t>ResourceMap</w:t>
            </w:r>
            <w:proofErr w:type="spellEnd"/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и отображаются </w:t>
            </w:r>
          </w:p>
          <w:p w:rsid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в редакторе реестра в</w:t>
            </w:r>
          </w:p>
          <w:p w:rsidR="004D6A17" w:rsidRPr="00150BE0" w:rsidRDefault="004D6A17" w:rsidP="004D6A17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шестнадцатеричном формате.</w:t>
            </w:r>
          </w:p>
          <w:p w:rsidR="00087239" w:rsidRPr="004D6A1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7239" w:rsidRPr="00C02BC2" w:rsidTr="000B3229">
        <w:tc>
          <w:tcPr>
            <w:tcW w:w="145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28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REG_NONE</w:t>
            </w:r>
          </w:p>
        </w:tc>
        <w:tc>
          <w:tcPr>
            <w:tcW w:w="119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0BE0" w:rsidRDefault="00EB1ED2" w:rsidP="00EB1ED2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Данные без какого-либо </w:t>
            </w:r>
          </w:p>
          <w:p w:rsidR="00150BE0" w:rsidRDefault="00EB1ED2" w:rsidP="00EB1ED2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конкретного типа. </w:t>
            </w:r>
          </w:p>
          <w:p w:rsidR="00150BE0" w:rsidRDefault="00EB1ED2" w:rsidP="00EB1ED2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Эти данные записываются в</w:t>
            </w:r>
          </w:p>
          <w:p w:rsidR="00150BE0" w:rsidRDefault="00EB1ED2" w:rsidP="00EB1ED2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реестр системой или </w:t>
            </w:r>
          </w:p>
          <w:p w:rsidR="00150BE0" w:rsidRDefault="00EB1ED2" w:rsidP="00EB1ED2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приложениями и отображаются </w:t>
            </w:r>
          </w:p>
          <w:p w:rsidR="00150BE0" w:rsidRDefault="00EB1ED2" w:rsidP="00EB1ED2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в редакторе реестра в</w:t>
            </w:r>
          </w:p>
          <w:p w:rsidR="00EB1ED2" w:rsidRDefault="00EB1ED2" w:rsidP="00EB1ED2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шестнадцатеричном формате.</w:t>
            </w:r>
          </w:p>
          <w:p w:rsidR="00087239" w:rsidRPr="00150BE0" w:rsidRDefault="00EB1ED2" w:rsidP="00EB1E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E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7239" w:rsidRPr="00EB1ED2" w:rsidTr="000B3229">
        <w:tc>
          <w:tcPr>
            <w:tcW w:w="145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Link</w:t>
            </w:r>
            <w:proofErr w:type="spellEnd"/>
          </w:p>
        </w:tc>
        <w:tc>
          <w:tcPr>
            <w:tcW w:w="228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7239" w:rsidRPr="00E81467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REG_LINK</w:t>
            </w:r>
          </w:p>
        </w:tc>
        <w:tc>
          <w:tcPr>
            <w:tcW w:w="119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50BE0" w:rsidRDefault="00EB1ED2" w:rsidP="00EB1ED2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Строка </w:t>
            </w:r>
            <w:proofErr w:type="spellStart"/>
            <w:r>
              <w:rPr>
                <w:rFonts w:ascii="inherit" w:hAnsi="inherit"/>
                <w:color w:val="222222"/>
                <w:sz w:val="42"/>
                <w:szCs w:val="42"/>
              </w:rPr>
              <w:t>Unicode</w:t>
            </w:r>
            <w:proofErr w:type="spellEnd"/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, обозначающая </w:t>
            </w:r>
          </w:p>
          <w:p w:rsidR="00EB1ED2" w:rsidRDefault="00EB1ED2" w:rsidP="00EB1ED2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</w:rPr>
              <w:t>символическую ссылку.</w:t>
            </w:r>
          </w:p>
          <w:p w:rsidR="00087239" w:rsidRPr="00EB1ED2" w:rsidRDefault="00087239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ED2" w:rsidRPr="00EB1ED2" w:rsidTr="000B3229">
        <w:tc>
          <w:tcPr>
            <w:tcW w:w="145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1ED2" w:rsidRPr="00E81467" w:rsidRDefault="00EB1ED2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QWORD </w:t>
            </w:r>
            <w:proofErr w:type="spellStart"/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28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1ED2" w:rsidRPr="00E81467" w:rsidRDefault="00EB1ED2" w:rsidP="004D6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814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REG_QWORD</w:t>
            </w:r>
          </w:p>
        </w:tc>
        <w:tc>
          <w:tcPr>
            <w:tcW w:w="119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50BE0" w:rsidRDefault="00EB1ED2" w:rsidP="00034344">
            <w:pPr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</w:rPr>
            </w:pPr>
            <w:r w:rsidRPr="005104FE"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</w:rPr>
              <w:t xml:space="preserve">Данные представлены числом, </w:t>
            </w:r>
          </w:p>
          <w:p w:rsidR="00611226" w:rsidRDefault="00EB1ED2" w:rsidP="00034344">
            <w:pPr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</w:rPr>
            </w:pPr>
            <w:r w:rsidRPr="005104FE"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</w:rPr>
              <w:lastRenderedPageBreak/>
              <w:t>представляющим собой</w:t>
            </w:r>
          </w:p>
          <w:p w:rsidR="00EB1ED2" w:rsidRPr="005104FE" w:rsidRDefault="00EB1ED2" w:rsidP="00034344">
            <w:pPr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</w:rPr>
            </w:pPr>
            <w:r w:rsidRPr="005104FE"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</w:rPr>
              <w:t xml:space="preserve"> 64</w:t>
            </w:r>
            <w:r w:rsidR="00150BE0"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</w:rPr>
              <w:t xml:space="preserve"> битовое целое</w:t>
            </w:r>
          </w:p>
        </w:tc>
      </w:tr>
    </w:tbl>
    <w:p w:rsidR="00E81467" w:rsidRDefault="00E81467" w:rsidP="00611226">
      <w:pPr>
        <w:shd w:val="clear" w:color="auto" w:fill="FFFFFF"/>
        <w:spacing w:after="0" w:line="240" w:lineRule="auto"/>
        <w:jc w:val="both"/>
      </w:pPr>
    </w:p>
    <w:p w:rsidR="00611226" w:rsidRDefault="00EB1ED2" w:rsidP="0061122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Перед редактированием реестра экспортируйте ключи в реестре, которые вы планируете редактировать, или создайте резервную копию всего реестра. Если возникает проблема, вы можете выполнить действия, описанные в разделе «Восстановление реестра», чтобы восстановить реестр до прежнего состояния. Для резервного копирования всего реестра используйте утилиту резервного копирования для резервного копирования состояния системы. </w:t>
      </w:r>
    </w:p>
    <w:p w:rsidR="00611226" w:rsidRDefault="00611226" w:rsidP="00611226">
      <w:pPr>
        <w:shd w:val="clear" w:color="auto" w:fill="FFFFFF"/>
        <w:spacing w:after="0" w:line="240" w:lineRule="auto"/>
        <w:jc w:val="both"/>
        <w:rPr>
          <w:rFonts w:ascii="inherit" w:hAnsi="inherit"/>
          <w:color w:val="222222"/>
          <w:sz w:val="42"/>
          <w:szCs w:val="42"/>
        </w:rPr>
      </w:pPr>
    </w:p>
    <w:p w:rsidR="00EB1ED2" w:rsidRPr="00611226" w:rsidRDefault="00EB1ED2" w:rsidP="00EB1ED2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При доступе к реестру удаленного компьютера отображаются только два предопределенных ключа: HKEY_USERS и HKEY_LOCAL_MACHINE.</w:t>
      </w:r>
    </w:p>
    <w:p w:rsidR="00EB1ED2" w:rsidRPr="00611226" w:rsidRDefault="00EB1ED2" w:rsidP="00EB1ED2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42"/>
          <w:szCs w:val="42"/>
        </w:rPr>
      </w:pPr>
    </w:p>
    <w:p w:rsidR="006D0159" w:rsidRDefault="006D0159" w:rsidP="00BA33C3">
      <w:pPr>
        <w:pStyle w:val="Default"/>
        <w:rPr>
          <w:b/>
          <w:bCs/>
          <w:sz w:val="23"/>
          <w:szCs w:val="23"/>
        </w:rPr>
      </w:pPr>
    </w:p>
    <w:p w:rsidR="00BA33C3" w:rsidRDefault="00BA33C3" w:rsidP="00BA33C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Чтение и запись информации из реестра </w:t>
      </w:r>
    </w:p>
    <w:p w:rsidR="006D0159" w:rsidRDefault="006D0159" w:rsidP="00BA33C3">
      <w:pPr>
        <w:pStyle w:val="Default"/>
        <w:rPr>
          <w:sz w:val="23"/>
          <w:szCs w:val="23"/>
        </w:rPr>
      </w:pPr>
    </w:p>
    <w:p w:rsidR="00BA33C3" w:rsidRPr="000B3229" w:rsidRDefault="00BA33C3" w:rsidP="00BA33C3">
      <w:pPr>
        <w:pStyle w:val="Default"/>
        <w:rPr>
          <w:sz w:val="32"/>
          <w:szCs w:val="32"/>
          <w:lang w:val="en-US"/>
        </w:rPr>
      </w:pPr>
      <w:r w:rsidRPr="000B3229">
        <w:rPr>
          <w:sz w:val="32"/>
          <w:szCs w:val="32"/>
          <w:lang w:val="en-US"/>
        </w:rPr>
        <w:t>#</w:t>
      </w:r>
      <w:r w:rsidRPr="006D0159">
        <w:rPr>
          <w:sz w:val="32"/>
          <w:szCs w:val="32"/>
          <w:lang w:val="en-US"/>
        </w:rPr>
        <w:t>include</w:t>
      </w:r>
      <w:r w:rsidRPr="000B3229">
        <w:rPr>
          <w:sz w:val="32"/>
          <w:szCs w:val="32"/>
          <w:lang w:val="en-US"/>
        </w:rPr>
        <w:t xml:space="preserve"> "</w:t>
      </w:r>
      <w:r w:rsidRPr="006D0159">
        <w:rPr>
          <w:sz w:val="32"/>
          <w:szCs w:val="32"/>
          <w:lang w:val="en-US"/>
        </w:rPr>
        <w:t>stdafx</w:t>
      </w:r>
      <w:r w:rsidRPr="000B3229">
        <w:rPr>
          <w:sz w:val="32"/>
          <w:szCs w:val="32"/>
          <w:lang w:val="en-US"/>
        </w:rPr>
        <w:t>.</w:t>
      </w:r>
      <w:r w:rsidRPr="006D0159">
        <w:rPr>
          <w:sz w:val="32"/>
          <w:szCs w:val="32"/>
          <w:lang w:val="en-US"/>
        </w:rPr>
        <w:t>h</w:t>
      </w:r>
      <w:r w:rsidRPr="000B3229">
        <w:rPr>
          <w:sz w:val="32"/>
          <w:szCs w:val="32"/>
          <w:lang w:val="en-US"/>
        </w:rPr>
        <w:t xml:space="preserve">"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#include &lt;windows.h&gt;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#include &lt;iostream&gt;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using</w:t>
      </w:r>
      <w:proofErr w:type="gramEnd"/>
      <w:r w:rsidRPr="006D0159">
        <w:rPr>
          <w:sz w:val="32"/>
          <w:szCs w:val="32"/>
          <w:lang w:val="en-US"/>
        </w:rPr>
        <w:t xml:space="preserve"> namespace std;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#define WIN_32_LEAN_AND_MEAN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void</w:t>
      </w:r>
      <w:proofErr w:type="gramEnd"/>
      <w:r w:rsidRPr="006D0159">
        <w:rPr>
          <w:sz w:val="32"/>
          <w:szCs w:val="32"/>
          <w:lang w:val="en-US"/>
        </w:rPr>
        <w:t xml:space="preserve"> writeToRegistry(void)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{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DWORD lRv;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HKEY </w:t>
      </w:r>
      <w:proofErr w:type="spellStart"/>
      <w:r w:rsidRPr="006D0159">
        <w:rPr>
          <w:sz w:val="32"/>
          <w:szCs w:val="32"/>
          <w:lang w:val="en-US"/>
        </w:rPr>
        <w:t>hKey</w:t>
      </w:r>
      <w:proofErr w:type="spellEnd"/>
      <w:r w:rsidRPr="006D0159">
        <w:rPr>
          <w:sz w:val="32"/>
          <w:szCs w:val="32"/>
          <w:lang w:val="en-US"/>
        </w:rPr>
        <w:t xml:space="preserve">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lastRenderedPageBreak/>
        <w:t xml:space="preserve">//Check if the registry exists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lRv</w:t>
      </w:r>
      <w:proofErr w:type="gramEnd"/>
      <w:r w:rsidRPr="006D0159">
        <w:rPr>
          <w:sz w:val="32"/>
          <w:szCs w:val="32"/>
          <w:lang w:val="en-US"/>
        </w:rPr>
        <w:t xml:space="preserve"> = RegOpenKeyEx(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HKEY_CURRENT_USER,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L"Software\\OV_German",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0,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KEY_WRITE,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&amp;hKey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);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if</w:t>
      </w:r>
      <w:proofErr w:type="gramEnd"/>
      <w:r w:rsidRPr="006D0159">
        <w:rPr>
          <w:sz w:val="32"/>
          <w:szCs w:val="32"/>
          <w:lang w:val="en-US"/>
        </w:rPr>
        <w:t xml:space="preserve"> (lRv != ERROR_SUCCESS)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{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DWORD dwDisposition;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// </w:t>
      </w:r>
      <w:proofErr w:type="gramStart"/>
      <w:r w:rsidRPr="006D0159">
        <w:rPr>
          <w:sz w:val="32"/>
          <w:szCs w:val="32"/>
          <w:lang w:val="en-US"/>
        </w:rPr>
        <w:t>Create</w:t>
      </w:r>
      <w:proofErr w:type="gramEnd"/>
      <w:r w:rsidRPr="006D0159">
        <w:rPr>
          <w:sz w:val="32"/>
          <w:szCs w:val="32"/>
          <w:lang w:val="en-US"/>
        </w:rPr>
        <w:t xml:space="preserve"> a key if it did not exist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lRv</w:t>
      </w:r>
      <w:proofErr w:type="gramEnd"/>
      <w:r w:rsidRPr="006D0159">
        <w:rPr>
          <w:sz w:val="32"/>
          <w:szCs w:val="32"/>
          <w:lang w:val="en-US"/>
        </w:rPr>
        <w:t xml:space="preserve"> = RegCreateKeyEx(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HKEY_CURRENT_USER,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L"Software\\OV_German", //"Use Multi-Byte Character Set" by using L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0,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NULL,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REG_OPTION_NON_VOLATILE,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KEY_ALL_ACCESS,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NULL,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&amp;hKey,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&amp;dwDisposition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);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DWORD dwValue = 14;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RegSetValueEx(</w:t>
      </w:r>
      <w:proofErr w:type="gramEnd"/>
      <w:r w:rsidRPr="006D0159">
        <w:rPr>
          <w:sz w:val="32"/>
          <w:szCs w:val="32"/>
          <w:lang w:val="en-US"/>
        </w:rPr>
        <w:t xml:space="preserve">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hKey</w:t>
      </w:r>
      <w:proofErr w:type="gramEnd"/>
      <w:r w:rsidRPr="006D0159">
        <w:rPr>
          <w:sz w:val="32"/>
          <w:szCs w:val="32"/>
          <w:lang w:val="en-US"/>
        </w:rPr>
        <w:t xml:space="preserve">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L"Read more books",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0,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REG_DWORD,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>reinterpret_cast&lt;BYTE *</w:t>
      </w:r>
      <w:proofErr w:type="gramStart"/>
      <w:r w:rsidRPr="006D0159">
        <w:rPr>
          <w:sz w:val="32"/>
          <w:szCs w:val="32"/>
          <w:lang w:val="en-US"/>
        </w:rPr>
        <w:t>&gt;(</w:t>
      </w:r>
      <w:proofErr w:type="gramEnd"/>
      <w:r w:rsidRPr="006D0159">
        <w:rPr>
          <w:sz w:val="32"/>
          <w:szCs w:val="32"/>
          <w:lang w:val="en-US"/>
        </w:rPr>
        <w:t xml:space="preserve">&amp;dwValue),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sizeof(</w:t>
      </w:r>
      <w:proofErr w:type="gramEnd"/>
      <w:r w:rsidRPr="006D0159">
        <w:rPr>
          <w:sz w:val="32"/>
          <w:szCs w:val="32"/>
          <w:lang w:val="en-US"/>
        </w:rPr>
        <w:t xml:space="preserve">dwValue)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); </w:t>
      </w:r>
    </w:p>
    <w:p w:rsidR="00BA33C3" w:rsidRPr="006D0159" w:rsidRDefault="00BA33C3" w:rsidP="00BA33C3">
      <w:pPr>
        <w:pStyle w:val="Default"/>
        <w:pageBreakBefore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lastRenderedPageBreak/>
        <w:t>RegCloseKey(</w:t>
      </w:r>
      <w:proofErr w:type="gramEnd"/>
      <w:r w:rsidRPr="006D0159">
        <w:rPr>
          <w:sz w:val="32"/>
          <w:szCs w:val="32"/>
          <w:lang w:val="en-US"/>
        </w:rPr>
        <w:t xml:space="preserve">hKey);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}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}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>//</w:t>
      </w:r>
      <w:r w:rsidRPr="006D0159">
        <w:rPr>
          <w:sz w:val="32"/>
          <w:szCs w:val="32"/>
        </w:rPr>
        <w:t>Чтение</w:t>
      </w:r>
      <w:r w:rsidRPr="006D0159">
        <w:rPr>
          <w:sz w:val="32"/>
          <w:szCs w:val="32"/>
          <w:lang w:val="en-US"/>
        </w:rPr>
        <w:t xml:space="preserve"> </w:t>
      </w:r>
      <w:r w:rsidRPr="006D0159">
        <w:rPr>
          <w:sz w:val="32"/>
          <w:szCs w:val="32"/>
        </w:rPr>
        <w:t>из</w:t>
      </w:r>
      <w:r w:rsidRPr="006D0159">
        <w:rPr>
          <w:sz w:val="32"/>
          <w:szCs w:val="32"/>
          <w:lang w:val="en-US"/>
        </w:rPr>
        <w:t xml:space="preserve"> </w:t>
      </w:r>
      <w:r w:rsidRPr="006D0159">
        <w:rPr>
          <w:sz w:val="32"/>
          <w:szCs w:val="32"/>
        </w:rPr>
        <w:t>реестра</w:t>
      </w:r>
      <w:r w:rsidRPr="006D0159">
        <w:rPr>
          <w:sz w:val="32"/>
          <w:szCs w:val="32"/>
          <w:lang w:val="en-US"/>
        </w:rPr>
        <w:t xml:space="preserve">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void</w:t>
      </w:r>
      <w:proofErr w:type="gramEnd"/>
      <w:r w:rsidRPr="006D0159">
        <w:rPr>
          <w:sz w:val="32"/>
          <w:szCs w:val="32"/>
          <w:lang w:val="en-US"/>
        </w:rPr>
        <w:t xml:space="preserve"> readValueFromRegistry(void)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{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HKEY </w:t>
      </w:r>
      <w:proofErr w:type="spellStart"/>
      <w:r w:rsidRPr="006D0159">
        <w:rPr>
          <w:sz w:val="32"/>
          <w:szCs w:val="32"/>
          <w:lang w:val="en-US"/>
        </w:rPr>
        <w:t>hKey</w:t>
      </w:r>
      <w:proofErr w:type="spellEnd"/>
      <w:r w:rsidRPr="006D0159">
        <w:rPr>
          <w:sz w:val="32"/>
          <w:szCs w:val="32"/>
          <w:lang w:val="en-US"/>
        </w:rPr>
        <w:t xml:space="preserve">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//Check if the registry exists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DWORD lRv = </w:t>
      </w:r>
      <w:proofErr w:type="gramStart"/>
      <w:r w:rsidRPr="006D0159">
        <w:rPr>
          <w:sz w:val="32"/>
          <w:szCs w:val="32"/>
          <w:lang w:val="en-US"/>
        </w:rPr>
        <w:t>RegOpenKeyEx(</w:t>
      </w:r>
      <w:proofErr w:type="gramEnd"/>
      <w:r w:rsidRPr="006D0159">
        <w:rPr>
          <w:sz w:val="32"/>
          <w:szCs w:val="32"/>
          <w:lang w:val="en-US"/>
        </w:rPr>
        <w:t xml:space="preserve">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HKEY_CURRENT_USER,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L"Software\\OV_GERMAN",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0,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KEY_READ,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&amp;hKey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);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if</w:t>
      </w:r>
      <w:proofErr w:type="gramEnd"/>
      <w:r w:rsidRPr="006D0159">
        <w:rPr>
          <w:sz w:val="32"/>
          <w:szCs w:val="32"/>
          <w:lang w:val="en-US"/>
        </w:rPr>
        <w:t xml:space="preserve"> (lRv == ERROR_SUCCESS)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{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DWORD BufferSize = </w:t>
      </w:r>
      <w:proofErr w:type="gramStart"/>
      <w:r w:rsidRPr="006D0159">
        <w:rPr>
          <w:sz w:val="32"/>
          <w:szCs w:val="32"/>
          <w:lang w:val="en-US"/>
        </w:rPr>
        <w:t>sizeof(</w:t>
      </w:r>
      <w:proofErr w:type="gramEnd"/>
      <w:r w:rsidRPr="006D0159">
        <w:rPr>
          <w:sz w:val="32"/>
          <w:szCs w:val="32"/>
          <w:lang w:val="en-US"/>
        </w:rPr>
        <w:t xml:space="preserve">DWORD);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DWORD dwRet;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DWORD cbData;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DWORD cbVal = 0;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dwRet</w:t>
      </w:r>
      <w:proofErr w:type="gramEnd"/>
      <w:r w:rsidRPr="006D0159">
        <w:rPr>
          <w:sz w:val="32"/>
          <w:szCs w:val="32"/>
          <w:lang w:val="en-US"/>
        </w:rPr>
        <w:t xml:space="preserve"> = RegQueryValueEx(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proofErr w:type="gramStart"/>
      <w:r w:rsidRPr="006D0159">
        <w:rPr>
          <w:sz w:val="32"/>
          <w:szCs w:val="32"/>
          <w:lang w:val="en-US"/>
        </w:rPr>
        <w:t>hKey</w:t>
      </w:r>
      <w:proofErr w:type="gramEnd"/>
      <w:r w:rsidRPr="006D0159">
        <w:rPr>
          <w:sz w:val="32"/>
          <w:szCs w:val="32"/>
          <w:lang w:val="en-US"/>
        </w:rPr>
        <w:t xml:space="preserve">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L"Read more books",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NULL,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NULL,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(LPBYTE)&amp;cbVal,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&amp;cbData </w:t>
      </w:r>
    </w:p>
    <w:p w:rsidR="00BA33C3" w:rsidRPr="006D0159" w:rsidRDefault="00BA33C3" w:rsidP="00BA33C3">
      <w:pPr>
        <w:pStyle w:val="Default"/>
        <w:rPr>
          <w:sz w:val="32"/>
          <w:szCs w:val="32"/>
          <w:lang w:val="en-US"/>
        </w:rPr>
      </w:pPr>
      <w:r w:rsidRPr="006D0159">
        <w:rPr>
          <w:sz w:val="32"/>
          <w:szCs w:val="32"/>
          <w:lang w:val="en-US"/>
        </w:rPr>
        <w:t xml:space="preserve">);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  <w:sectPr w:rsidR="00BA33C3" w:rsidRPr="006D0159">
          <w:pgSz w:w="11906" w:h="17338"/>
          <w:pgMar w:top="1576" w:right="834" w:bottom="1317" w:left="1432" w:header="720" w:footer="720" w:gutter="0"/>
          <w:cols w:space="720"/>
          <w:noEndnote/>
        </w:sectPr>
      </w:pP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proofErr w:type="gramStart"/>
      <w:r w:rsidRPr="006D0159">
        <w:rPr>
          <w:color w:val="auto"/>
          <w:sz w:val="32"/>
          <w:szCs w:val="32"/>
          <w:lang w:val="en-US"/>
        </w:rPr>
        <w:lastRenderedPageBreak/>
        <w:t>if(</w:t>
      </w:r>
      <w:proofErr w:type="gramEnd"/>
      <w:r w:rsidRPr="006D0159">
        <w:rPr>
          <w:color w:val="auto"/>
          <w:sz w:val="32"/>
          <w:szCs w:val="32"/>
          <w:lang w:val="en-US"/>
        </w:rPr>
        <w:t xml:space="preserve"> dwRet == ERROR_SUCCESS )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proofErr w:type="gramStart"/>
      <w:r w:rsidRPr="006D0159">
        <w:rPr>
          <w:color w:val="auto"/>
          <w:sz w:val="32"/>
          <w:szCs w:val="32"/>
          <w:lang w:val="en-US"/>
        </w:rPr>
        <w:t>cout</w:t>
      </w:r>
      <w:proofErr w:type="gramEnd"/>
      <w:r w:rsidRPr="006D0159">
        <w:rPr>
          <w:color w:val="auto"/>
          <w:sz w:val="32"/>
          <w:szCs w:val="32"/>
          <w:lang w:val="en-US"/>
        </w:rPr>
        <w:t xml:space="preserve">&lt;&lt;"\nValue of OV_German is " &lt;&lt; cbVal &lt;&lt; endl;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proofErr w:type="gramStart"/>
      <w:r w:rsidRPr="006D0159">
        <w:rPr>
          <w:color w:val="auto"/>
          <w:sz w:val="32"/>
          <w:szCs w:val="32"/>
          <w:lang w:val="en-US"/>
        </w:rPr>
        <w:t>else</w:t>
      </w:r>
      <w:proofErr w:type="gramEnd"/>
      <w:r w:rsidRPr="006D0159">
        <w:rPr>
          <w:color w:val="auto"/>
          <w:sz w:val="32"/>
          <w:szCs w:val="32"/>
          <w:lang w:val="en-US"/>
        </w:rPr>
        <w:t xml:space="preserve"> cout&lt;&lt;"\nRegQueryValueEx failed " &lt;&lt; dwRet &lt;&lt; endl;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r w:rsidRPr="006D0159">
        <w:rPr>
          <w:color w:val="auto"/>
          <w:sz w:val="32"/>
          <w:szCs w:val="32"/>
          <w:lang w:val="en-US"/>
        </w:rPr>
        <w:t xml:space="preserve">}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proofErr w:type="gramStart"/>
      <w:r w:rsidRPr="006D0159">
        <w:rPr>
          <w:color w:val="auto"/>
          <w:sz w:val="32"/>
          <w:szCs w:val="32"/>
          <w:lang w:val="en-US"/>
        </w:rPr>
        <w:t>else</w:t>
      </w:r>
      <w:proofErr w:type="gramEnd"/>
      <w:r w:rsidRPr="006D0159">
        <w:rPr>
          <w:color w:val="auto"/>
          <w:sz w:val="32"/>
          <w:szCs w:val="32"/>
          <w:lang w:val="en-US"/>
        </w:rPr>
        <w:t xml:space="preserve">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r w:rsidRPr="006D0159">
        <w:rPr>
          <w:color w:val="auto"/>
          <w:sz w:val="32"/>
          <w:szCs w:val="32"/>
          <w:lang w:val="en-US"/>
        </w:rPr>
        <w:t xml:space="preserve">{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proofErr w:type="gramStart"/>
      <w:r w:rsidRPr="006D0159">
        <w:rPr>
          <w:color w:val="auto"/>
          <w:sz w:val="32"/>
          <w:szCs w:val="32"/>
          <w:lang w:val="en-US"/>
        </w:rPr>
        <w:t>cout</w:t>
      </w:r>
      <w:proofErr w:type="gramEnd"/>
      <w:r w:rsidRPr="006D0159">
        <w:rPr>
          <w:color w:val="auto"/>
          <w:sz w:val="32"/>
          <w:szCs w:val="32"/>
          <w:lang w:val="en-US"/>
        </w:rPr>
        <w:t xml:space="preserve">&lt;&lt;"RegOpenKeyEx failed " &lt;&lt; lRv &lt;&lt; endl;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r w:rsidRPr="006D0159">
        <w:rPr>
          <w:color w:val="auto"/>
          <w:sz w:val="32"/>
          <w:szCs w:val="32"/>
          <w:lang w:val="en-US"/>
        </w:rPr>
        <w:lastRenderedPageBreak/>
        <w:t xml:space="preserve">}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r w:rsidRPr="006D0159">
        <w:rPr>
          <w:color w:val="auto"/>
          <w:sz w:val="32"/>
          <w:szCs w:val="32"/>
          <w:lang w:val="en-US"/>
        </w:rPr>
        <w:t xml:space="preserve">}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  <w:sectPr w:rsidR="00BA33C3" w:rsidRPr="006D0159">
          <w:type w:val="continuous"/>
          <w:pgSz w:w="11906" w:h="17338"/>
          <w:pgMar w:top="1576" w:right="834" w:bottom="1317" w:left="1432" w:header="720" w:footer="720" w:gutter="0"/>
          <w:cols w:num="2" w:space="720" w:equalWidth="0">
            <w:col w:w="6054" w:space="331"/>
            <w:col w:w="104"/>
          </w:cols>
          <w:noEndnote/>
        </w:sectPr>
      </w:pP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proofErr w:type="gramStart"/>
      <w:r w:rsidRPr="006D0159">
        <w:rPr>
          <w:color w:val="auto"/>
          <w:sz w:val="32"/>
          <w:szCs w:val="32"/>
          <w:lang w:val="en-US"/>
        </w:rPr>
        <w:lastRenderedPageBreak/>
        <w:t>int</w:t>
      </w:r>
      <w:proofErr w:type="gramEnd"/>
      <w:r w:rsidRPr="006D0159">
        <w:rPr>
          <w:color w:val="auto"/>
          <w:sz w:val="32"/>
          <w:szCs w:val="32"/>
          <w:lang w:val="en-US"/>
        </w:rPr>
        <w:t xml:space="preserve"> main()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r w:rsidRPr="006D0159">
        <w:rPr>
          <w:color w:val="auto"/>
          <w:sz w:val="32"/>
          <w:szCs w:val="32"/>
          <w:lang w:val="en-US"/>
        </w:rPr>
        <w:t xml:space="preserve">{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proofErr w:type="gramStart"/>
      <w:r w:rsidRPr="006D0159">
        <w:rPr>
          <w:color w:val="auto"/>
          <w:sz w:val="32"/>
          <w:szCs w:val="32"/>
          <w:lang w:val="en-US"/>
        </w:rPr>
        <w:t>writeToRegistry(</w:t>
      </w:r>
      <w:proofErr w:type="gramEnd"/>
      <w:r w:rsidRPr="006D0159">
        <w:rPr>
          <w:color w:val="auto"/>
          <w:sz w:val="32"/>
          <w:szCs w:val="32"/>
          <w:lang w:val="en-US"/>
        </w:rPr>
        <w:t xml:space="preserve">);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proofErr w:type="gramStart"/>
      <w:r w:rsidRPr="006D0159">
        <w:rPr>
          <w:color w:val="auto"/>
          <w:sz w:val="32"/>
          <w:szCs w:val="32"/>
          <w:lang w:val="en-US"/>
        </w:rPr>
        <w:t>readValueFromRegistry(</w:t>
      </w:r>
      <w:proofErr w:type="gramEnd"/>
      <w:r w:rsidRPr="006D0159">
        <w:rPr>
          <w:color w:val="auto"/>
          <w:sz w:val="32"/>
          <w:szCs w:val="32"/>
          <w:lang w:val="en-US"/>
        </w:rPr>
        <w:t xml:space="preserve">);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proofErr w:type="gramStart"/>
      <w:r w:rsidRPr="006D0159">
        <w:rPr>
          <w:color w:val="auto"/>
          <w:sz w:val="32"/>
          <w:szCs w:val="32"/>
          <w:lang w:val="en-US"/>
        </w:rPr>
        <w:t>getchar(</w:t>
      </w:r>
      <w:proofErr w:type="gramEnd"/>
      <w:r w:rsidRPr="006D0159">
        <w:rPr>
          <w:color w:val="auto"/>
          <w:sz w:val="32"/>
          <w:szCs w:val="32"/>
          <w:lang w:val="en-US"/>
        </w:rPr>
        <w:t xml:space="preserve">);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proofErr w:type="gramStart"/>
      <w:r w:rsidRPr="006D0159">
        <w:rPr>
          <w:color w:val="auto"/>
          <w:sz w:val="32"/>
          <w:szCs w:val="32"/>
          <w:lang w:val="en-US"/>
        </w:rPr>
        <w:t>return</w:t>
      </w:r>
      <w:proofErr w:type="gramEnd"/>
      <w:r w:rsidRPr="006D0159">
        <w:rPr>
          <w:color w:val="auto"/>
          <w:sz w:val="32"/>
          <w:szCs w:val="32"/>
          <w:lang w:val="en-US"/>
        </w:rPr>
        <w:t xml:space="preserve"> 0;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r w:rsidRPr="006D0159">
        <w:rPr>
          <w:color w:val="auto"/>
          <w:sz w:val="32"/>
          <w:szCs w:val="32"/>
          <w:lang w:val="en-US"/>
        </w:rPr>
        <w:t xml:space="preserve">} </w:t>
      </w:r>
    </w:p>
    <w:p w:rsidR="00BA33C3" w:rsidRPr="006D0159" w:rsidRDefault="00BA33C3" w:rsidP="00BA33C3">
      <w:pPr>
        <w:pStyle w:val="Default"/>
        <w:rPr>
          <w:color w:val="auto"/>
          <w:sz w:val="32"/>
          <w:szCs w:val="32"/>
          <w:lang w:val="en-US"/>
        </w:rPr>
      </w:pPr>
      <w:r w:rsidRPr="006D0159">
        <w:rPr>
          <w:color w:val="auto"/>
          <w:sz w:val="32"/>
          <w:szCs w:val="32"/>
          <w:lang w:val="en-US"/>
        </w:rPr>
        <w:t xml:space="preserve">+++++++++++++++++++++++++++++++++++++++++++++++++++++++ </w:t>
      </w:r>
    </w:p>
    <w:p w:rsidR="000B3229" w:rsidRDefault="000B3229" w:rsidP="00BA33C3">
      <w:pPr>
        <w:pStyle w:val="Default"/>
        <w:rPr>
          <w:color w:val="auto"/>
        </w:rPr>
      </w:pPr>
    </w:p>
    <w:p w:rsidR="000B3229" w:rsidRDefault="000B3229" w:rsidP="00BA33C3">
      <w:pPr>
        <w:pStyle w:val="Default"/>
        <w:rPr>
          <w:color w:val="auto"/>
        </w:rPr>
      </w:pPr>
    </w:p>
    <w:p w:rsidR="000B3229" w:rsidRDefault="000B3229" w:rsidP="00BA33C3">
      <w:pPr>
        <w:pStyle w:val="Default"/>
        <w:rPr>
          <w:color w:val="auto"/>
        </w:rPr>
      </w:pPr>
      <w:r>
        <w:rPr>
          <w:color w:val="auto"/>
        </w:rPr>
        <w:t>РАБОТА С ПОВРЕЖДЕННЫМ РЕЕСТРОМ</w:t>
      </w:r>
    </w:p>
    <w:p w:rsidR="000B3229" w:rsidRDefault="000B3229" w:rsidP="00BA33C3">
      <w:pPr>
        <w:pStyle w:val="Default"/>
        <w:rPr>
          <w:color w:val="auto"/>
        </w:rPr>
      </w:pPr>
    </w:p>
    <w:p w:rsidR="000B3229" w:rsidRPr="000B3229" w:rsidRDefault="000B3229" w:rsidP="00BA33C3">
      <w:pPr>
        <w:pStyle w:val="Default"/>
        <w:rPr>
          <w:color w:val="auto"/>
          <w:sz w:val="28"/>
          <w:szCs w:val="28"/>
        </w:rPr>
      </w:pPr>
      <w:r w:rsidRPr="000B3229">
        <w:rPr>
          <w:color w:val="auto"/>
          <w:sz w:val="28"/>
          <w:szCs w:val="28"/>
        </w:rPr>
        <w:t xml:space="preserve">Если компьютер запускается, но реестр поврежден, то нужно использовать функцию импорт </w:t>
      </w:r>
      <w:r w:rsidRPr="000B3229">
        <w:rPr>
          <w:color w:val="auto"/>
          <w:sz w:val="28"/>
          <w:szCs w:val="28"/>
          <w:lang w:val="en-US"/>
        </w:rPr>
        <w:t>regedit</w:t>
      </w:r>
      <w:r w:rsidRPr="000B3229">
        <w:rPr>
          <w:color w:val="auto"/>
          <w:sz w:val="28"/>
          <w:szCs w:val="28"/>
        </w:rPr>
        <w:t xml:space="preserve"> для восстановления ранее сохраненного реестра. Поэтому важно создать такую копию. Но если компьютер не  запускается, то придется выполнить что-либо из следующих вариантов.</w:t>
      </w:r>
    </w:p>
    <w:p w:rsidR="000B3229" w:rsidRPr="000B3229" w:rsidRDefault="000B3229" w:rsidP="00BA33C3">
      <w:pPr>
        <w:pStyle w:val="Default"/>
        <w:rPr>
          <w:color w:val="auto"/>
          <w:sz w:val="28"/>
          <w:szCs w:val="28"/>
        </w:rPr>
      </w:pPr>
    </w:p>
    <w:p w:rsidR="006C7357" w:rsidRPr="006C7357" w:rsidRDefault="006C7357" w:rsidP="006C7357">
      <w:pPr>
        <w:numPr>
          <w:ilvl w:val="0"/>
          <w:numId w:val="4"/>
        </w:numPr>
        <w:shd w:val="clear" w:color="auto" w:fill="FFFFFF"/>
        <w:spacing w:before="100" w:beforeAutospacing="1" w:after="60" w:line="330" w:lineRule="atLeast"/>
        <w:ind w:left="0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C7357">
        <w:rPr>
          <w:rFonts w:ascii="Segoe UI" w:eastAsia="Times New Roman" w:hAnsi="Segoe UI" w:cs="Segoe UI"/>
          <w:sz w:val="21"/>
          <w:szCs w:val="21"/>
          <w:lang w:eastAsia="ru-RU"/>
        </w:rPr>
        <w:t>Перезагрузите компьютер и сразу после перезагрузки нажимайте клавишу F8, пока не появится меню расширенных вариантов загрузки.</w:t>
      </w:r>
    </w:p>
    <w:p w:rsidR="006C7357" w:rsidRPr="006C7357" w:rsidRDefault="006C7357" w:rsidP="006C7357">
      <w:pPr>
        <w:numPr>
          <w:ilvl w:val="0"/>
          <w:numId w:val="4"/>
        </w:numPr>
        <w:shd w:val="clear" w:color="auto" w:fill="FFFFFF"/>
        <w:spacing w:before="100" w:beforeAutospacing="1" w:after="60" w:line="330" w:lineRule="atLeast"/>
        <w:ind w:left="0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C7357">
        <w:rPr>
          <w:rFonts w:ascii="Segoe UI" w:eastAsia="Times New Roman" w:hAnsi="Segoe UI" w:cs="Segoe UI"/>
          <w:sz w:val="21"/>
          <w:szCs w:val="21"/>
          <w:lang w:eastAsia="ru-RU"/>
        </w:rPr>
        <w:t>Выберите пункт «Загрузка последней удачной конфигурации (с работоспособными параметрами)».</w:t>
      </w:r>
    </w:p>
    <w:p w:rsidR="006C7357" w:rsidRPr="006C7357" w:rsidRDefault="006C7357" w:rsidP="006C7357">
      <w:pPr>
        <w:numPr>
          <w:ilvl w:val="0"/>
          <w:numId w:val="4"/>
        </w:numPr>
        <w:shd w:val="clear" w:color="auto" w:fill="FFFFFF"/>
        <w:spacing w:before="100" w:beforeAutospacing="1" w:after="60" w:line="330" w:lineRule="atLeast"/>
        <w:ind w:left="0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C7357">
        <w:rPr>
          <w:rFonts w:ascii="Segoe UI" w:eastAsia="Times New Roman" w:hAnsi="Segoe UI" w:cs="Segoe UI"/>
          <w:sz w:val="21"/>
          <w:szCs w:val="21"/>
          <w:lang w:eastAsia="ru-RU"/>
        </w:rPr>
        <w:t xml:space="preserve">При выборе данного пункта, </w:t>
      </w:r>
      <w:proofErr w:type="spellStart"/>
      <w:r w:rsidRPr="006C7357">
        <w:rPr>
          <w:rFonts w:ascii="Segoe UI" w:eastAsia="Times New Roman" w:hAnsi="Segoe UI" w:cs="Segoe UI"/>
          <w:sz w:val="21"/>
          <w:szCs w:val="21"/>
          <w:lang w:eastAsia="ru-RU"/>
        </w:rPr>
        <w:t>Windows</w:t>
      </w:r>
      <w:proofErr w:type="spellEnd"/>
      <w:r w:rsidRPr="006C7357">
        <w:rPr>
          <w:rFonts w:ascii="Segoe UI" w:eastAsia="Times New Roman" w:hAnsi="Segoe UI" w:cs="Segoe UI"/>
          <w:sz w:val="21"/>
          <w:szCs w:val="21"/>
          <w:lang w:eastAsia="ru-RU"/>
        </w:rPr>
        <w:t xml:space="preserve"> должна будет заменить файлы конфигурации последними, которые приводили к успешной загрузке.</w:t>
      </w:r>
    </w:p>
    <w:p w:rsidR="006C7357" w:rsidRPr="006C7357" w:rsidRDefault="006C7357" w:rsidP="006C7357">
      <w:pPr>
        <w:numPr>
          <w:ilvl w:val="0"/>
          <w:numId w:val="4"/>
        </w:numPr>
        <w:shd w:val="clear" w:color="auto" w:fill="FFFFFF"/>
        <w:spacing w:before="100" w:beforeAutospacing="1" w:after="60" w:line="330" w:lineRule="atLeast"/>
        <w:ind w:left="0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6C7357">
        <w:rPr>
          <w:rFonts w:ascii="Segoe UI" w:eastAsia="Times New Roman" w:hAnsi="Segoe UI" w:cs="Segoe UI"/>
          <w:sz w:val="21"/>
          <w:szCs w:val="21"/>
          <w:lang w:eastAsia="ru-RU"/>
        </w:rPr>
        <w:t>Перезагрузите компьютер и посмотрите, исчезла ли ошибка.</w:t>
      </w:r>
    </w:p>
    <w:p w:rsidR="006C7357" w:rsidRPr="006C7357" w:rsidRDefault="006C7357" w:rsidP="006C7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357" w:rsidRPr="006C7357" w:rsidRDefault="006C7357" w:rsidP="006C7357">
      <w:pPr>
        <w:shd w:val="clear" w:color="auto" w:fill="FFFFFF"/>
        <w:spacing w:before="300" w:after="300" w:line="330" w:lineRule="atLeast"/>
        <w:jc w:val="both"/>
        <w:rPr>
          <w:rFonts w:ascii="Segoe UI" w:eastAsia="Times New Roman" w:hAnsi="Segoe UI" w:cs="Segoe UI"/>
          <w:color w:val="444444"/>
          <w:sz w:val="21"/>
          <w:szCs w:val="21"/>
          <w:lang w:eastAsia="ru-RU"/>
        </w:rPr>
      </w:pPr>
      <w:r w:rsidRPr="006C7357">
        <w:rPr>
          <w:rFonts w:ascii="Segoe UI" w:eastAsia="Times New Roman" w:hAnsi="Segoe UI" w:cs="Segoe UI"/>
          <w:color w:val="444444"/>
          <w:sz w:val="21"/>
          <w:szCs w:val="21"/>
          <w:lang w:eastAsia="ru-RU"/>
        </w:rPr>
        <w:t>Если же этот простой метод не помог решить проблему, переходим к следующему.</w:t>
      </w:r>
    </w:p>
    <w:p w:rsidR="006C7357" w:rsidRPr="006C7357" w:rsidRDefault="006C7357" w:rsidP="006C7357">
      <w:pPr>
        <w:shd w:val="clear" w:color="auto" w:fill="FFFFFF"/>
        <w:spacing w:before="450" w:after="300" w:line="450" w:lineRule="atLeast"/>
        <w:jc w:val="both"/>
        <w:outlineLvl w:val="2"/>
        <w:rPr>
          <w:ins w:id="0" w:author="Unknown"/>
          <w:rFonts w:ascii="Segoe UI" w:eastAsia="Times New Roman" w:hAnsi="Segoe UI" w:cs="Segoe UI"/>
          <w:sz w:val="36"/>
          <w:szCs w:val="36"/>
          <w:lang w:eastAsia="ru-RU"/>
        </w:rPr>
      </w:pPr>
      <w:ins w:id="1" w:author="Unknown">
        <w:r w:rsidRPr="006C7357">
          <w:rPr>
            <w:rFonts w:ascii="Segoe UI" w:eastAsia="Times New Roman" w:hAnsi="Segoe UI" w:cs="Segoe UI"/>
            <w:sz w:val="36"/>
            <w:szCs w:val="36"/>
            <w:lang w:eastAsia="ru-RU"/>
          </w:rPr>
          <w:t xml:space="preserve">Использование </w:t>
        </w:r>
        <w:proofErr w:type="spellStart"/>
        <w:r w:rsidRPr="006C7357">
          <w:rPr>
            <w:rFonts w:ascii="Segoe UI" w:eastAsia="Times New Roman" w:hAnsi="Segoe UI" w:cs="Segoe UI"/>
            <w:sz w:val="36"/>
            <w:szCs w:val="36"/>
            <w:lang w:eastAsia="ru-RU"/>
          </w:rPr>
          <w:t>Live</w:t>
        </w:r>
        <w:proofErr w:type="spellEnd"/>
        <w:r w:rsidRPr="006C7357">
          <w:rPr>
            <w:rFonts w:ascii="Segoe UI" w:eastAsia="Times New Roman" w:hAnsi="Segoe UI" w:cs="Segoe UI"/>
            <w:sz w:val="36"/>
            <w:szCs w:val="36"/>
            <w:lang w:eastAsia="ru-RU"/>
          </w:rPr>
          <w:t xml:space="preserve"> CD и файлового менеджера (проводника)</w:t>
        </w:r>
      </w:ins>
    </w:p>
    <w:p w:rsidR="006C7357" w:rsidRPr="006C7357" w:rsidRDefault="006C7357" w:rsidP="006C7357">
      <w:pPr>
        <w:shd w:val="clear" w:color="auto" w:fill="FFFFFF"/>
        <w:spacing w:before="300" w:after="300" w:line="330" w:lineRule="atLeast"/>
        <w:jc w:val="both"/>
        <w:rPr>
          <w:ins w:id="2" w:author="Unknown"/>
          <w:rFonts w:ascii="Segoe UI" w:eastAsia="Times New Roman" w:hAnsi="Segoe UI" w:cs="Segoe UI"/>
          <w:sz w:val="21"/>
          <w:szCs w:val="21"/>
          <w:lang w:eastAsia="ru-RU"/>
        </w:rPr>
      </w:pPr>
      <w:ins w:id="3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Если у вас имеется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Live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CD или загрузочная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флешка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со средствами восстановления системы (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WinPE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,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BartPE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,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Live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CD популярных антивирусов), то вы можете воспользоваться файловым менеджером этого диска для восстановления файлов \Windows\System32\config\system,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software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и других. Для этого:</w:t>
        </w:r>
      </w:ins>
    </w:p>
    <w:p w:rsidR="006C7357" w:rsidRPr="006C7357" w:rsidRDefault="006C7357" w:rsidP="006C7357">
      <w:pPr>
        <w:numPr>
          <w:ilvl w:val="0"/>
          <w:numId w:val="5"/>
        </w:numPr>
        <w:shd w:val="clear" w:color="auto" w:fill="FFFFFF"/>
        <w:spacing w:before="100" w:beforeAutospacing="1" w:after="0" w:line="330" w:lineRule="atLeast"/>
        <w:ind w:left="0"/>
        <w:jc w:val="both"/>
        <w:rPr>
          <w:ins w:id="4" w:author="Unknown"/>
          <w:rFonts w:ascii="Segoe UI" w:eastAsia="Times New Roman" w:hAnsi="Segoe UI" w:cs="Segoe UI"/>
          <w:sz w:val="21"/>
          <w:szCs w:val="21"/>
          <w:lang w:eastAsia="ru-RU"/>
        </w:rPr>
      </w:pPr>
      <w:ins w:id="5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Загрузитесь с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LiveCD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или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флешки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(</w:t>
        </w:r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fldChar w:fldCharType="begin"/>
        </w:r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instrText xml:space="preserve"> HYPERLINK "https://remontka.pro/zagruzka-s-fleshki/" \o "Загрузка с флешки в БИОС" </w:instrText>
        </w:r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fldChar w:fldCharType="separate"/>
        </w:r>
        <w:r w:rsidRPr="006C7357">
          <w:rPr>
            <w:rFonts w:ascii="Segoe UI" w:eastAsia="Times New Roman" w:hAnsi="Segoe UI" w:cs="Segoe UI"/>
            <w:sz w:val="21"/>
            <w:u w:val="single"/>
            <w:lang w:eastAsia="ru-RU"/>
          </w:rPr>
          <w:t xml:space="preserve">как поставить загрузку с </w:t>
        </w:r>
        <w:proofErr w:type="spellStart"/>
        <w:r w:rsidRPr="006C7357">
          <w:rPr>
            <w:rFonts w:ascii="Segoe UI" w:eastAsia="Times New Roman" w:hAnsi="Segoe UI" w:cs="Segoe UI"/>
            <w:sz w:val="21"/>
            <w:u w:val="single"/>
            <w:lang w:eastAsia="ru-RU"/>
          </w:rPr>
          <w:t>флешки</w:t>
        </w:r>
        <w:proofErr w:type="spellEnd"/>
        <w:r w:rsidRPr="006C7357">
          <w:rPr>
            <w:rFonts w:ascii="Segoe UI" w:eastAsia="Times New Roman" w:hAnsi="Segoe UI" w:cs="Segoe UI"/>
            <w:sz w:val="21"/>
            <w:u w:val="single"/>
            <w:lang w:eastAsia="ru-RU"/>
          </w:rPr>
          <w:t xml:space="preserve"> в BIOS</w:t>
        </w:r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fldChar w:fldCharType="end"/>
        </w:r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)</w:t>
        </w:r>
      </w:ins>
    </w:p>
    <w:p w:rsidR="006C7357" w:rsidRPr="006C7357" w:rsidRDefault="006C7357" w:rsidP="006C7357">
      <w:pPr>
        <w:numPr>
          <w:ilvl w:val="0"/>
          <w:numId w:val="5"/>
        </w:numPr>
        <w:shd w:val="clear" w:color="auto" w:fill="FFFFFF"/>
        <w:spacing w:before="100" w:beforeAutospacing="1" w:after="60" w:line="330" w:lineRule="atLeast"/>
        <w:ind w:left="0"/>
        <w:jc w:val="both"/>
        <w:rPr>
          <w:ins w:id="6" w:author="Unknown"/>
          <w:rFonts w:ascii="Segoe UI" w:eastAsia="Times New Roman" w:hAnsi="Segoe UI" w:cs="Segoe UI"/>
          <w:sz w:val="21"/>
          <w:szCs w:val="21"/>
          <w:lang w:eastAsia="ru-RU"/>
        </w:rPr>
      </w:pPr>
      <w:ins w:id="7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В файловом менеджере или проводнике (если используется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LiveCD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на базе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Windows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) откройте папку</w:t>
        </w:r>
        <w:r w:rsidRPr="006C7357">
          <w:rPr>
            <w:rFonts w:ascii="Segoe UI" w:eastAsia="Times New Roman" w:hAnsi="Segoe UI" w:cs="Segoe UI"/>
            <w:sz w:val="21"/>
            <w:lang w:eastAsia="ru-RU"/>
          </w:rPr>
          <w:t> </w:t>
        </w:r>
        <w:r w:rsidRPr="006C7357">
          <w:rPr>
            <w:rFonts w:ascii="Segoe UI" w:eastAsia="Times New Roman" w:hAnsi="Segoe UI" w:cs="Segoe UI"/>
            <w:i/>
            <w:iCs/>
            <w:sz w:val="21"/>
            <w:szCs w:val="21"/>
            <w:lang w:eastAsia="ru-RU"/>
          </w:rPr>
          <w:t>c:\windows\system32\config\</w:t>
        </w:r>
        <w:r w:rsidRPr="006C7357">
          <w:rPr>
            <w:rFonts w:ascii="Segoe UI" w:eastAsia="Times New Roman" w:hAnsi="Segoe UI" w:cs="Segoe UI"/>
            <w:sz w:val="21"/>
            <w:lang w:eastAsia="ru-RU"/>
          </w:rPr>
          <w:t> </w:t>
        </w:r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(буква диска при загрузке с внешнего накопителя может быть не C, не обращайте внимания), найдите файл, который по сообщению ОС поврежден или отсутствует (он не должен иметь расширения) и на всякий случай не удаляйте его, а переименуйте, например, в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system.old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,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software.old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и т.д.</w:t>
        </w:r>
      </w:ins>
    </w:p>
    <w:p w:rsidR="006C7357" w:rsidRPr="006C7357" w:rsidRDefault="006C7357" w:rsidP="006C7357">
      <w:pPr>
        <w:numPr>
          <w:ilvl w:val="0"/>
          <w:numId w:val="5"/>
        </w:numPr>
        <w:shd w:val="clear" w:color="auto" w:fill="FFFFFF"/>
        <w:spacing w:before="100" w:beforeAutospacing="1" w:after="60" w:line="330" w:lineRule="atLeast"/>
        <w:ind w:left="0"/>
        <w:jc w:val="both"/>
        <w:rPr>
          <w:ins w:id="8" w:author="Unknown"/>
          <w:rFonts w:ascii="Segoe UI" w:eastAsia="Times New Roman" w:hAnsi="Segoe UI" w:cs="Segoe UI"/>
          <w:sz w:val="21"/>
          <w:szCs w:val="21"/>
          <w:lang w:val="en-US" w:eastAsia="ru-RU"/>
        </w:rPr>
      </w:pPr>
      <w:ins w:id="9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Скопируйте</w:t>
        </w:r>
        <w:r w:rsidRPr="006C7357">
          <w:rPr>
            <w:rFonts w:ascii="Segoe UI" w:eastAsia="Times New Roman" w:hAnsi="Segoe UI" w:cs="Segoe UI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нужный</w:t>
        </w:r>
        <w:r w:rsidRPr="006C7357">
          <w:rPr>
            <w:rFonts w:ascii="Segoe UI" w:eastAsia="Times New Roman" w:hAnsi="Segoe UI" w:cs="Segoe UI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файл</w:t>
        </w:r>
        <w:r w:rsidRPr="006C7357">
          <w:rPr>
            <w:rFonts w:ascii="Segoe UI" w:eastAsia="Times New Roman" w:hAnsi="Segoe UI" w:cs="Segoe UI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из</w:t>
        </w:r>
        <w:r w:rsidRPr="006C7357">
          <w:rPr>
            <w:rFonts w:ascii="Segoe UI" w:eastAsia="Times New Roman" w:hAnsi="Segoe UI" w:cs="Segoe UI"/>
            <w:sz w:val="21"/>
            <w:lang w:val="en-US" w:eastAsia="ru-RU"/>
          </w:rPr>
          <w:t> </w:t>
        </w:r>
        <w:r w:rsidRPr="006C7357">
          <w:rPr>
            <w:rFonts w:ascii="Segoe UI" w:eastAsia="Times New Roman" w:hAnsi="Segoe UI" w:cs="Segoe UI"/>
            <w:i/>
            <w:iCs/>
            <w:sz w:val="21"/>
            <w:szCs w:val="21"/>
            <w:lang w:val="en-US" w:eastAsia="ru-RU"/>
          </w:rPr>
          <w:t>c:\windows\repair\</w:t>
        </w:r>
        <w:r w:rsidRPr="006C7357">
          <w:rPr>
            <w:rFonts w:ascii="Segoe UI" w:eastAsia="Times New Roman" w:hAnsi="Segoe UI" w:cs="Segoe UI"/>
            <w:i/>
            <w:iCs/>
            <w:sz w:val="21"/>
            <w:lang w:val="en-US" w:eastAsia="ru-RU"/>
          </w:rPr>
          <w:t> </w:t>
        </w:r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в</w:t>
        </w:r>
        <w:r w:rsidRPr="006C7357">
          <w:rPr>
            <w:rFonts w:ascii="Segoe UI" w:eastAsia="Times New Roman" w:hAnsi="Segoe UI" w:cs="Segoe UI"/>
            <w:sz w:val="21"/>
            <w:lang w:val="en-US" w:eastAsia="ru-RU"/>
          </w:rPr>
          <w:t> </w:t>
        </w:r>
        <w:r w:rsidRPr="006C7357">
          <w:rPr>
            <w:rFonts w:ascii="Segoe UI" w:eastAsia="Times New Roman" w:hAnsi="Segoe UI" w:cs="Segoe UI"/>
            <w:i/>
            <w:iCs/>
            <w:sz w:val="21"/>
            <w:szCs w:val="21"/>
            <w:lang w:val="en-US" w:eastAsia="ru-RU"/>
          </w:rPr>
          <w:t>c:\windows\system32\config\</w:t>
        </w:r>
      </w:ins>
    </w:p>
    <w:p w:rsidR="006C7357" w:rsidRPr="006C7357" w:rsidRDefault="006C7357" w:rsidP="006C7357">
      <w:pPr>
        <w:shd w:val="clear" w:color="auto" w:fill="FFFFFF"/>
        <w:spacing w:before="300" w:after="300" w:line="330" w:lineRule="atLeast"/>
        <w:jc w:val="both"/>
        <w:rPr>
          <w:ins w:id="10" w:author="Unknown"/>
          <w:rFonts w:ascii="Segoe UI" w:eastAsia="Times New Roman" w:hAnsi="Segoe UI" w:cs="Segoe UI"/>
          <w:sz w:val="21"/>
          <w:szCs w:val="21"/>
          <w:lang w:eastAsia="ru-RU"/>
        </w:rPr>
      </w:pPr>
      <w:ins w:id="11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lastRenderedPageBreak/>
          <w:t>По завершении, перезагрузите компьютер.</w:t>
        </w:r>
      </w:ins>
    </w:p>
    <w:p w:rsidR="006C7357" w:rsidRPr="006C7357" w:rsidRDefault="006C7357" w:rsidP="006C7357">
      <w:pPr>
        <w:shd w:val="clear" w:color="auto" w:fill="FFFFFF"/>
        <w:spacing w:before="450" w:after="300" w:line="450" w:lineRule="atLeast"/>
        <w:jc w:val="both"/>
        <w:outlineLvl w:val="2"/>
        <w:rPr>
          <w:ins w:id="12" w:author="Unknown"/>
          <w:rFonts w:ascii="Segoe UI" w:eastAsia="Times New Roman" w:hAnsi="Segoe UI" w:cs="Segoe UI"/>
          <w:sz w:val="36"/>
          <w:szCs w:val="36"/>
          <w:lang w:eastAsia="ru-RU"/>
        </w:rPr>
      </w:pPr>
      <w:ins w:id="13" w:author="Unknown">
        <w:r w:rsidRPr="006C7357">
          <w:rPr>
            <w:rFonts w:ascii="Segoe UI" w:eastAsia="Times New Roman" w:hAnsi="Segoe UI" w:cs="Segoe UI"/>
            <w:sz w:val="36"/>
            <w:szCs w:val="36"/>
            <w:lang w:eastAsia="ru-RU"/>
          </w:rPr>
          <w:t>Как проделать это в командной строке</w:t>
        </w:r>
      </w:ins>
    </w:p>
    <w:p w:rsidR="006C7357" w:rsidRPr="006C7357" w:rsidRDefault="006C7357" w:rsidP="006C7357">
      <w:pPr>
        <w:shd w:val="clear" w:color="auto" w:fill="FFFFFF"/>
        <w:spacing w:before="300" w:after="300" w:line="330" w:lineRule="atLeast"/>
        <w:jc w:val="both"/>
        <w:rPr>
          <w:ins w:id="14" w:author="Unknown"/>
          <w:rFonts w:ascii="Segoe UI" w:eastAsia="Times New Roman" w:hAnsi="Segoe UI" w:cs="Segoe UI"/>
          <w:sz w:val="21"/>
          <w:szCs w:val="21"/>
          <w:lang w:eastAsia="ru-RU"/>
        </w:rPr>
      </w:pPr>
      <w:ins w:id="15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А теперь то же самое, но без использования файловых менеджеров, если вдруг у вас нет никаких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LiveCD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или возможности их создания. Для начала потребуется попасть в командную строку, вот какие есть варианты:</w:t>
        </w:r>
      </w:ins>
    </w:p>
    <w:p w:rsidR="006C7357" w:rsidRPr="006C7357" w:rsidRDefault="006C7357" w:rsidP="006C7357">
      <w:pPr>
        <w:numPr>
          <w:ilvl w:val="0"/>
          <w:numId w:val="6"/>
        </w:numPr>
        <w:shd w:val="clear" w:color="auto" w:fill="FFFFFF"/>
        <w:spacing w:before="100" w:beforeAutospacing="1" w:after="60" w:line="330" w:lineRule="atLeast"/>
        <w:ind w:left="0"/>
        <w:jc w:val="both"/>
        <w:rPr>
          <w:ins w:id="16" w:author="Unknown"/>
          <w:rFonts w:ascii="Segoe UI" w:eastAsia="Times New Roman" w:hAnsi="Segoe UI" w:cs="Segoe UI"/>
          <w:sz w:val="21"/>
          <w:szCs w:val="21"/>
          <w:lang w:eastAsia="ru-RU"/>
        </w:rPr>
      </w:pPr>
      <w:ins w:id="17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Попробуйте зайти в безопасный режим с поддержкой командной строки, нажимая F8 после включения компьютера (может не запуститься).</w:t>
        </w:r>
      </w:ins>
    </w:p>
    <w:p w:rsidR="006C7357" w:rsidRPr="006C7357" w:rsidRDefault="006C7357" w:rsidP="006C7357">
      <w:pPr>
        <w:numPr>
          <w:ilvl w:val="0"/>
          <w:numId w:val="6"/>
        </w:numPr>
        <w:shd w:val="clear" w:color="auto" w:fill="FFFFFF"/>
        <w:spacing w:before="100" w:beforeAutospacing="1" w:after="60" w:line="330" w:lineRule="atLeast"/>
        <w:ind w:left="0"/>
        <w:jc w:val="both"/>
        <w:rPr>
          <w:ins w:id="18" w:author="Unknown"/>
          <w:rFonts w:ascii="Segoe UI" w:eastAsia="Times New Roman" w:hAnsi="Segoe UI" w:cs="Segoe UI"/>
          <w:sz w:val="21"/>
          <w:szCs w:val="21"/>
          <w:lang w:eastAsia="ru-RU"/>
        </w:rPr>
      </w:pPr>
      <w:ins w:id="19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Используйте загрузочный диск или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флешку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с установкой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Windows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XP для входа в консоль восстановления (тоже командная строка). На экране приветствия нужно будет нажать кнопку R и выбрать систему, которую нужно восстановить.</w:t>
        </w:r>
      </w:ins>
    </w:p>
    <w:p w:rsidR="006C7357" w:rsidRPr="006C7357" w:rsidRDefault="006C7357" w:rsidP="006C7357">
      <w:pPr>
        <w:numPr>
          <w:ilvl w:val="0"/>
          <w:numId w:val="6"/>
        </w:numPr>
        <w:shd w:val="clear" w:color="auto" w:fill="FFFFFF"/>
        <w:spacing w:before="100" w:beforeAutospacing="1" w:after="60" w:line="330" w:lineRule="atLeast"/>
        <w:ind w:left="0"/>
        <w:jc w:val="both"/>
        <w:rPr>
          <w:ins w:id="20" w:author="Unknown"/>
          <w:rFonts w:ascii="Segoe UI" w:eastAsia="Times New Roman" w:hAnsi="Segoe UI" w:cs="Segoe UI"/>
          <w:sz w:val="21"/>
          <w:szCs w:val="21"/>
          <w:lang w:eastAsia="ru-RU"/>
        </w:rPr>
      </w:pPr>
      <w:ins w:id="21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Используйте загрузочную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флешку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Windows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7, 8 или 8.1 (или диск) — несмотря на то, что восстанавливать нам предстоит запуск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Windows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XP, это вариант тоже подходит. После загрузки программы установки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Windows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, на экране выбора языка нажмите клавиши Shift+F10 для вызова командной строки.</w:t>
        </w:r>
      </w:ins>
    </w:p>
    <w:p w:rsidR="006C7357" w:rsidRPr="006C7357" w:rsidRDefault="006C7357" w:rsidP="006C7357">
      <w:pPr>
        <w:shd w:val="clear" w:color="auto" w:fill="FFFFFF"/>
        <w:spacing w:before="300" w:after="300" w:line="330" w:lineRule="atLeast"/>
        <w:jc w:val="both"/>
        <w:rPr>
          <w:ins w:id="22" w:author="Unknown"/>
          <w:rFonts w:ascii="Segoe UI" w:eastAsia="Times New Roman" w:hAnsi="Segoe UI" w:cs="Segoe UI"/>
          <w:sz w:val="21"/>
          <w:szCs w:val="21"/>
          <w:lang w:eastAsia="ru-RU"/>
        </w:rPr>
      </w:pPr>
      <w:ins w:id="23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Следующее, что следует сделать — определить букву системного диска с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Windows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XP, при использовании некоторых вышеперечисленных способов для входа в командную строку, эта буква может отличаться. Для этого, вы можете последовательно воспользоваться командами: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24" w:author="Unknown"/>
          <w:rFonts w:ascii="Courier New" w:eastAsia="Times New Roman" w:hAnsi="Courier New" w:cs="Courier New"/>
          <w:sz w:val="21"/>
          <w:szCs w:val="21"/>
          <w:lang w:eastAsia="ru-RU"/>
        </w:rPr>
      </w:pPr>
      <w:proofErr w:type="spellStart"/>
      <w:ins w:id="25" w:author="Unknown"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wmic</w:t>
        </w:r>
        <w:proofErr w:type="spellEnd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 xml:space="preserve"> </w:t>
        </w:r>
        <w:proofErr w:type="spellStart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logicaldisk</w:t>
        </w:r>
        <w:proofErr w:type="spellEnd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 xml:space="preserve"> </w:t>
        </w:r>
        <w:proofErr w:type="spellStart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get</w:t>
        </w:r>
        <w:proofErr w:type="spellEnd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 xml:space="preserve"> </w:t>
        </w:r>
        <w:proofErr w:type="spellStart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caption</w:t>
        </w:r>
        <w:proofErr w:type="spellEnd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 xml:space="preserve"> (отображает буквы дисков)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26" w:author="Unknown"/>
          <w:rFonts w:ascii="Courier New" w:eastAsia="Times New Roman" w:hAnsi="Courier New" w:cs="Courier New"/>
          <w:sz w:val="21"/>
          <w:szCs w:val="21"/>
          <w:lang w:eastAsia="ru-RU"/>
        </w:rPr>
      </w:pPr>
      <w:proofErr w:type="spellStart"/>
      <w:ins w:id="27" w:author="Unknown"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dir</w:t>
        </w:r>
        <w:proofErr w:type="spellEnd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 xml:space="preserve"> c: (просматриваем структуру папок диска </w:t>
        </w:r>
        <w:proofErr w:type="spellStart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c</w:t>
        </w:r>
        <w:proofErr w:type="spellEnd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 xml:space="preserve">, если это не тот диск, так же смотрим </w:t>
        </w:r>
        <w:proofErr w:type="spellStart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d</w:t>
        </w:r>
        <w:proofErr w:type="spellEnd"/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 xml:space="preserve"> и т.д.)</w:t>
        </w:r>
      </w:ins>
    </w:p>
    <w:p w:rsidR="006C7357" w:rsidRPr="006C7357" w:rsidRDefault="006C7357" w:rsidP="006C7357">
      <w:pPr>
        <w:shd w:val="clear" w:color="auto" w:fill="FFFFFF"/>
        <w:spacing w:before="300" w:after="300" w:line="330" w:lineRule="atLeast"/>
        <w:jc w:val="both"/>
        <w:rPr>
          <w:ins w:id="28" w:author="Unknown"/>
          <w:rFonts w:ascii="Segoe UI" w:eastAsia="Times New Roman" w:hAnsi="Segoe UI" w:cs="Segoe UI"/>
          <w:sz w:val="21"/>
          <w:szCs w:val="21"/>
          <w:lang w:eastAsia="ru-RU"/>
        </w:rPr>
      </w:pPr>
      <w:ins w:id="29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Теперь, для того, чтобы восстановить поврежденный файл, выполняем по порядку следующие команды (приво</w:t>
        </w:r>
      </w:ins>
      <w:r w:rsidRPr="006C7357">
        <w:rPr>
          <w:rFonts w:ascii="Segoe UI" w:eastAsia="Times New Roman" w:hAnsi="Segoe UI" w:cs="Segoe UI"/>
          <w:sz w:val="21"/>
          <w:szCs w:val="21"/>
          <w:lang w:eastAsia="ru-RU"/>
        </w:rPr>
        <w:t>дим</w:t>
      </w:r>
      <w:ins w:id="30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сразу для всех файлов, с которыми может возникнуть проблема, вы можете выполнить это только для нужного — \Windows\System32\config\system или другого), в данном примере, системному диску соответствует буква C.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31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ins w:id="32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*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Создание</w:t>
        </w:r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резервных</w:t>
        </w:r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копий</w:t>
        </w:r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файлов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33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34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copy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c:\windows\system32\config\system c:\windows\system32\config\system.bak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35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36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copy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c:\windows\system32\config\software c:\windows\system32\config\software.bak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37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38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copy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c:\windows\system32\config\sam c:\windows\system32\config\sam.bak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39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40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copy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c:\windows\system32\config\security c:\windows\system32\config\security.bak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41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42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copy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c:\windows\system32\config\default c:\windows\system32\config\default.bak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43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44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ins w:id="45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lastRenderedPageBreak/>
          <w:t>*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Удаление</w:t>
        </w:r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испорченного</w:t>
        </w:r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файла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46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47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del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c:\windows\system32\config\system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48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49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del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c:\windows\system32\config\software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50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51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del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c:\windows\system32\config\sam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52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53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del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c:\windows\system32\config\security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54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55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del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c:\windows\system32\config\default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56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57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ins w:id="58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*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Восстановление</w:t>
        </w:r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файла</w:t>
        </w:r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из</w:t>
        </w:r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резервной</w:t>
        </w:r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</w:t>
        </w:r>
        <w:r w:rsidRPr="006C7357">
          <w:rPr>
            <w:rFonts w:ascii="Courier New" w:eastAsia="Times New Roman" w:hAnsi="Courier New" w:cs="Courier New"/>
            <w:sz w:val="21"/>
            <w:szCs w:val="21"/>
            <w:lang w:eastAsia="ru-RU"/>
          </w:rPr>
          <w:t>копии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59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60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copy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c:\windows\repair\system c:\windows\system32\config\system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61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62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copy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c:\windows\repair\software c:\windows\system32\config\software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63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64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copy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c:\windows\repair\sam c:\windows\system32\config\sam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65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66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copy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c:\windows\repair\security c:\windows\system32\config\security</w:t>
        </w:r>
      </w:ins>
    </w:p>
    <w:p w:rsidR="006C7357" w:rsidRPr="006C7357" w:rsidRDefault="006C7357" w:rsidP="006C7357">
      <w:pPr>
        <w:shd w:val="clear" w:color="auto" w:fill="E9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0" w:lineRule="atLeast"/>
        <w:rPr>
          <w:ins w:id="67" w:author="Unknown"/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ins w:id="68" w:author="Unknown"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>copy</w:t>
        </w:r>
        <w:proofErr w:type="gramEnd"/>
        <w:r w:rsidRPr="006C7357">
          <w:rPr>
            <w:rFonts w:ascii="Courier New" w:eastAsia="Times New Roman" w:hAnsi="Courier New" w:cs="Courier New"/>
            <w:sz w:val="21"/>
            <w:szCs w:val="21"/>
            <w:lang w:val="en-US" w:eastAsia="ru-RU"/>
          </w:rPr>
          <w:t xml:space="preserve"> c:\windows\repair\default c:\windows\system32\config\default</w:t>
        </w:r>
      </w:ins>
    </w:p>
    <w:p w:rsidR="006C7357" w:rsidRPr="006C7357" w:rsidRDefault="006C7357" w:rsidP="006C7357">
      <w:pPr>
        <w:shd w:val="clear" w:color="auto" w:fill="FFFFFF"/>
        <w:spacing w:before="300" w:after="300" w:line="330" w:lineRule="atLeast"/>
        <w:jc w:val="both"/>
        <w:rPr>
          <w:ins w:id="69" w:author="Unknown"/>
          <w:rFonts w:ascii="Segoe UI" w:eastAsia="Times New Roman" w:hAnsi="Segoe UI" w:cs="Segoe UI"/>
          <w:sz w:val="21"/>
          <w:szCs w:val="21"/>
          <w:lang w:eastAsia="ru-RU"/>
        </w:rPr>
      </w:pPr>
      <w:ins w:id="70" w:author="Unknown"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После этого, выйдите из командной строки (команда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Exit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для выхода из консоли восстановления </w:t>
        </w:r>
        <w:proofErr w:type="spellStart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>Windows</w:t>
        </w:r>
        <w:proofErr w:type="spellEnd"/>
        <w:r w:rsidRPr="006C7357">
          <w:rPr>
            <w:rFonts w:ascii="Segoe UI" w:eastAsia="Times New Roman" w:hAnsi="Segoe UI" w:cs="Segoe UI"/>
            <w:sz w:val="21"/>
            <w:szCs w:val="21"/>
            <w:lang w:eastAsia="ru-RU"/>
          </w:rPr>
          <w:t xml:space="preserve"> XP) и перезагрузите компьютер, в этот раз он должен запуститься нормально.</w:t>
        </w:r>
      </w:ins>
    </w:p>
    <w:p w:rsidR="000B3229" w:rsidRPr="006C7357" w:rsidRDefault="000B3229" w:rsidP="00BA33C3">
      <w:pPr>
        <w:pStyle w:val="Default"/>
        <w:rPr>
          <w:color w:val="auto"/>
          <w:sz w:val="28"/>
          <w:szCs w:val="28"/>
        </w:rPr>
      </w:pPr>
    </w:p>
    <w:p w:rsidR="000B3229" w:rsidRPr="006C7357" w:rsidRDefault="000B3229" w:rsidP="00BA33C3">
      <w:pPr>
        <w:pStyle w:val="Default"/>
        <w:rPr>
          <w:color w:val="auto"/>
          <w:sz w:val="28"/>
          <w:szCs w:val="28"/>
        </w:rPr>
      </w:pPr>
    </w:p>
    <w:p w:rsidR="000B3229" w:rsidRPr="006C7357" w:rsidRDefault="000B3229" w:rsidP="00BA33C3">
      <w:pPr>
        <w:pStyle w:val="Default"/>
        <w:rPr>
          <w:color w:val="auto"/>
          <w:sz w:val="28"/>
          <w:szCs w:val="28"/>
        </w:rPr>
      </w:pPr>
    </w:p>
    <w:sectPr w:rsidR="000B3229" w:rsidRPr="006C7357" w:rsidSect="000B3229">
      <w:type w:val="continuous"/>
      <w:pgSz w:w="11906" w:h="17338"/>
      <w:pgMar w:top="1576" w:right="163" w:bottom="1226" w:left="1432" w:header="720" w:footer="720" w:gutter="0"/>
      <w:cols w:space="2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00022FF" w:usb1="4000205B" w:usb2="00000001" w:usb3="00000000" w:csb0="000001D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E1D"/>
    <w:multiLevelType w:val="multilevel"/>
    <w:tmpl w:val="1C3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E33681"/>
    <w:multiLevelType w:val="multilevel"/>
    <w:tmpl w:val="790E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A6479"/>
    <w:multiLevelType w:val="multilevel"/>
    <w:tmpl w:val="6938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571249"/>
    <w:multiLevelType w:val="multilevel"/>
    <w:tmpl w:val="36D0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6F1287"/>
    <w:multiLevelType w:val="multilevel"/>
    <w:tmpl w:val="00FA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E76D72"/>
    <w:multiLevelType w:val="multilevel"/>
    <w:tmpl w:val="DB7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7239"/>
    <w:rsid w:val="00087239"/>
    <w:rsid w:val="00095983"/>
    <w:rsid w:val="000B3229"/>
    <w:rsid w:val="00150BE0"/>
    <w:rsid w:val="00162B88"/>
    <w:rsid w:val="00220CB9"/>
    <w:rsid w:val="004B1DA3"/>
    <w:rsid w:val="004D6A17"/>
    <w:rsid w:val="00611226"/>
    <w:rsid w:val="006C7357"/>
    <w:rsid w:val="006D0159"/>
    <w:rsid w:val="007318D6"/>
    <w:rsid w:val="007C330B"/>
    <w:rsid w:val="00A50C5B"/>
    <w:rsid w:val="00BA33C3"/>
    <w:rsid w:val="00BB1BA2"/>
    <w:rsid w:val="00C02BC2"/>
    <w:rsid w:val="00E73D27"/>
    <w:rsid w:val="00E81467"/>
    <w:rsid w:val="00EB1ED2"/>
    <w:rsid w:val="00F016C2"/>
    <w:rsid w:val="00F10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D6"/>
  </w:style>
  <w:style w:type="paragraph" w:styleId="1">
    <w:name w:val="heading 1"/>
    <w:basedOn w:val="a"/>
    <w:link w:val="10"/>
    <w:uiPriority w:val="9"/>
    <w:qFormat/>
    <w:rsid w:val="00087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1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872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18D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318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8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7318D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872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72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c-meta-text">
    <w:name w:val="c-meta-text"/>
    <w:basedOn w:val="a0"/>
    <w:rsid w:val="00087239"/>
  </w:style>
  <w:style w:type="character" w:customStyle="1" w:styleId="apple-converted-space">
    <w:name w:val="apple-converted-space"/>
    <w:basedOn w:val="a0"/>
    <w:rsid w:val="00087239"/>
  </w:style>
  <w:style w:type="character" w:styleId="a5">
    <w:name w:val="Hyperlink"/>
    <w:basedOn w:val="a0"/>
    <w:uiPriority w:val="99"/>
    <w:semiHidden/>
    <w:unhideWhenUsed/>
    <w:rsid w:val="00087239"/>
    <w:rPr>
      <w:color w:val="0000FF"/>
      <w:u w:val="single"/>
    </w:rPr>
  </w:style>
  <w:style w:type="character" w:customStyle="1" w:styleId="sbody-italic">
    <w:name w:val="sbody-italic"/>
    <w:basedOn w:val="a0"/>
    <w:rsid w:val="00087239"/>
  </w:style>
  <w:style w:type="character" w:customStyle="1" w:styleId="text-base">
    <w:name w:val="text-base"/>
    <w:basedOn w:val="a0"/>
    <w:rsid w:val="00087239"/>
  </w:style>
  <w:style w:type="paragraph" w:styleId="a6">
    <w:name w:val="Normal (Web)"/>
    <w:basedOn w:val="a"/>
    <w:uiPriority w:val="99"/>
    <w:semiHidden/>
    <w:unhideWhenUsed/>
    <w:rsid w:val="0008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D6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6A1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BA33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62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2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D6"/>
  </w:style>
  <w:style w:type="paragraph" w:styleId="1">
    <w:name w:val="heading 1"/>
    <w:basedOn w:val="a"/>
    <w:link w:val="10"/>
    <w:uiPriority w:val="9"/>
    <w:qFormat/>
    <w:rsid w:val="00087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1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872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18D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318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8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7318D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872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72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c-meta-text">
    <w:name w:val="c-meta-text"/>
    <w:basedOn w:val="a0"/>
    <w:rsid w:val="00087239"/>
  </w:style>
  <w:style w:type="character" w:customStyle="1" w:styleId="apple-converted-space">
    <w:name w:val="apple-converted-space"/>
    <w:basedOn w:val="a0"/>
    <w:rsid w:val="00087239"/>
  </w:style>
  <w:style w:type="character" w:styleId="a5">
    <w:name w:val="Hyperlink"/>
    <w:basedOn w:val="a0"/>
    <w:uiPriority w:val="99"/>
    <w:semiHidden/>
    <w:unhideWhenUsed/>
    <w:rsid w:val="00087239"/>
    <w:rPr>
      <w:color w:val="0000FF"/>
      <w:u w:val="single"/>
    </w:rPr>
  </w:style>
  <w:style w:type="character" w:customStyle="1" w:styleId="sbody-italic">
    <w:name w:val="sbody-italic"/>
    <w:basedOn w:val="a0"/>
    <w:rsid w:val="00087239"/>
  </w:style>
  <w:style w:type="character" w:customStyle="1" w:styleId="text-base">
    <w:name w:val="text-base"/>
    <w:basedOn w:val="a0"/>
    <w:rsid w:val="00087239"/>
  </w:style>
  <w:style w:type="paragraph" w:styleId="a6">
    <w:name w:val="Normal (Web)"/>
    <w:basedOn w:val="a"/>
    <w:uiPriority w:val="99"/>
    <w:semiHidden/>
    <w:unhideWhenUsed/>
    <w:rsid w:val="0008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0152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2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5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274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3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8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77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1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50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92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46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9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77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92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2020-04-25T10:16:00Z</dcterms:created>
  <dcterms:modified xsi:type="dcterms:W3CDTF">2020-04-25T14:28:00Z</dcterms:modified>
</cp:coreProperties>
</file>